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4D0" w:rsidRDefault="000734D0" w:rsidP="00D87FE5">
      <w:pPr>
        <w:spacing w:after="0" w:line="360" w:lineRule="auto"/>
        <w:jc w:val="center"/>
        <w:rPr>
          <w:sz w:val="24"/>
          <w:szCs w:val="24"/>
        </w:rPr>
      </w:pPr>
    </w:p>
    <w:p w:rsidR="000734D0" w:rsidRDefault="000734D0" w:rsidP="00D87FE5">
      <w:pPr>
        <w:spacing w:after="0" w:line="360" w:lineRule="auto"/>
        <w:jc w:val="center"/>
        <w:rPr>
          <w:sz w:val="24"/>
          <w:szCs w:val="24"/>
        </w:rPr>
      </w:pPr>
    </w:p>
    <w:p w:rsidR="007F23A3" w:rsidRDefault="007F23A3" w:rsidP="00D87FE5">
      <w:pPr>
        <w:spacing w:after="0" w:line="360" w:lineRule="auto"/>
        <w:jc w:val="center"/>
        <w:rPr>
          <w:sz w:val="24"/>
          <w:szCs w:val="24"/>
        </w:rPr>
      </w:pPr>
    </w:p>
    <w:p w:rsidR="007F23A3" w:rsidRDefault="007F23A3" w:rsidP="00D87FE5">
      <w:pPr>
        <w:spacing w:after="0" w:line="360" w:lineRule="auto"/>
        <w:jc w:val="center"/>
        <w:rPr>
          <w:sz w:val="24"/>
          <w:szCs w:val="24"/>
        </w:rPr>
      </w:pPr>
    </w:p>
    <w:p w:rsidR="007F23A3" w:rsidRDefault="007F23A3" w:rsidP="00D87FE5">
      <w:pPr>
        <w:spacing w:after="0" w:line="360" w:lineRule="auto"/>
        <w:jc w:val="center"/>
        <w:rPr>
          <w:sz w:val="24"/>
          <w:szCs w:val="24"/>
        </w:rPr>
      </w:pPr>
    </w:p>
    <w:p w:rsidR="007F23A3" w:rsidRDefault="007F23A3" w:rsidP="00D87FE5">
      <w:pPr>
        <w:spacing w:after="0" w:line="360" w:lineRule="auto"/>
        <w:jc w:val="center"/>
        <w:rPr>
          <w:sz w:val="24"/>
          <w:szCs w:val="24"/>
        </w:rPr>
      </w:pPr>
    </w:p>
    <w:p w:rsidR="000734D0" w:rsidRPr="007F23A3" w:rsidRDefault="007F23A3" w:rsidP="008D5B6E">
      <w:pPr>
        <w:spacing w:after="0" w:line="360" w:lineRule="auto"/>
        <w:ind w:left="1701" w:firstLine="284"/>
        <w:rPr>
          <w:i/>
        </w:rPr>
      </w:pPr>
      <w:r w:rsidRPr="007F23A3">
        <w:rPr>
          <w:i/>
        </w:rPr>
        <w:t>Dedicado à minha mãe.</w:t>
      </w:r>
    </w:p>
    <w:p w:rsidR="007F23A3" w:rsidRDefault="007F23A3" w:rsidP="00D87FE5">
      <w:pPr>
        <w:spacing w:after="0" w:line="360" w:lineRule="auto"/>
        <w:jc w:val="center"/>
        <w:rPr>
          <w:sz w:val="24"/>
          <w:szCs w:val="24"/>
        </w:rPr>
      </w:pPr>
    </w:p>
    <w:p w:rsidR="007F23A3" w:rsidRDefault="007F23A3" w:rsidP="00D87FE5">
      <w:pPr>
        <w:spacing w:after="0" w:line="360" w:lineRule="auto"/>
        <w:jc w:val="center"/>
        <w:rPr>
          <w:sz w:val="24"/>
          <w:szCs w:val="24"/>
        </w:rPr>
      </w:pPr>
    </w:p>
    <w:p w:rsidR="007F23A3" w:rsidRDefault="007F23A3" w:rsidP="00D87FE5">
      <w:pPr>
        <w:spacing w:after="0" w:line="360" w:lineRule="auto"/>
        <w:jc w:val="center"/>
        <w:rPr>
          <w:sz w:val="24"/>
          <w:szCs w:val="24"/>
        </w:rPr>
      </w:pPr>
    </w:p>
    <w:p w:rsidR="007F23A3" w:rsidRDefault="007F23A3" w:rsidP="00D87FE5">
      <w:pPr>
        <w:spacing w:after="0" w:line="360" w:lineRule="auto"/>
        <w:jc w:val="center"/>
        <w:rPr>
          <w:sz w:val="24"/>
          <w:szCs w:val="24"/>
        </w:rPr>
      </w:pPr>
    </w:p>
    <w:p w:rsidR="000734D0" w:rsidRPr="007F23A3" w:rsidRDefault="00F80FB9" w:rsidP="000734D0">
      <w:pPr>
        <w:spacing w:after="0" w:line="360" w:lineRule="auto"/>
        <w:ind w:left="1701" w:firstLine="284"/>
        <w:jc w:val="both"/>
        <w:rPr>
          <w:i/>
          <w:shd w:val="clear" w:color="auto" w:fill="FFFFFF"/>
        </w:rPr>
      </w:pPr>
      <w:r>
        <w:rPr>
          <w:i/>
          <w:shd w:val="clear" w:color="auto" w:fill="FFFFFF"/>
        </w:rPr>
        <w:t xml:space="preserve">Não </w:t>
      </w:r>
      <w:r w:rsidR="00680C93">
        <w:rPr>
          <w:i/>
          <w:shd w:val="clear" w:color="auto" w:fill="FFFFFF"/>
        </w:rPr>
        <w:t>seguirás a</w:t>
      </w:r>
      <w:r>
        <w:rPr>
          <w:i/>
          <w:shd w:val="clear" w:color="auto" w:fill="FFFFFF"/>
        </w:rPr>
        <w:t xml:space="preserve"> m</w:t>
      </w:r>
      <w:r w:rsidR="00680C93">
        <w:rPr>
          <w:i/>
          <w:shd w:val="clear" w:color="auto" w:fill="FFFFFF"/>
        </w:rPr>
        <w:t>ultidão</w:t>
      </w:r>
      <w:r>
        <w:rPr>
          <w:i/>
          <w:shd w:val="clear" w:color="auto" w:fill="FFFFFF"/>
        </w:rPr>
        <w:t xml:space="preserve"> para fazer</w:t>
      </w:r>
      <w:r w:rsidR="007F23A3">
        <w:rPr>
          <w:i/>
          <w:shd w:val="clear" w:color="auto" w:fill="FFFFFF"/>
        </w:rPr>
        <w:t>es</w:t>
      </w:r>
      <w:r>
        <w:rPr>
          <w:i/>
          <w:shd w:val="clear" w:color="auto" w:fill="FFFFFF"/>
        </w:rPr>
        <w:t xml:space="preserve"> o ma</w:t>
      </w:r>
      <w:r w:rsidR="007F23A3">
        <w:rPr>
          <w:i/>
          <w:shd w:val="clear" w:color="auto" w:fill="FFFFFF"/>
        </w:rPr>
        <w:t>l;</w:t>
      </w:r>
      <w:r>
        <w:rPr>
          <w:i/>
          <w:shd w:val="clear" w:color="auto" w:fill="FFFFFF"/>
        </w:rPr>
        <w:t xml:space="preserve"> n</w:t>
      </w:r>
      <w:r w:rsidR="00B25518">
        <w:rPr>
          <w:i/>
          <w:shd w:val="clear" w:color="auto" w:fill="FFFFFF"/>
        </w:rPr>
        <w:t>ão</w:t>
      </w:r>
      <w:r>
        <w:rPr>
          <w:i/>
          <w:shd w:val="clear" w:color="auto" w:fill="FFFFFF"/>
        </w:rPr>
        <w:t xml:space="preserve"> </w:t>
      </w:r>
      <w:r w:rsidR="007F23A3">
        <w:rPr>
          <w:i/>
          <w:shd w:val="clear" w:color="auto" w:fill="FFFFFF"/>
        </w:rPr>
        <w:t xml:space="preserve">deporás, </w:t>
      </w:r>
      <w:r w:rsidR="00B25518">
        <w:rPr>
          <w:i/>
          <w:shd w:val="clear" w:color="auto" w:fill="FFFFFF"/>
        </w:rPr>
        <w:t>em um</w:t>
      </w:r>
      <w:r w:rsidR="007F23A3">
        <w:rPr>
          <w:i/>
          <w:shd w:val="clear" w:color="auto" w:fill="FFFFFF"/>
        </w:rPr>
        <w:t xml:space="preserve"> processo</w:t>
      </w:r>
      <w:r>
        <w:rPr>
          <w:i/>
          <w:shd w:val="clear" w:color="auto" w:fill="FFFFFF"/>
        </w:rPr>
        <w:t xml:space="preserve">, </w:t>
      </w:r>
      <w:r w:rsidR="007F23A3">
        <w:rPr>
          <w:i/>
          <w:shd w:val="clear" w:color="auto" w:fill="FFFFFF"/>
        </w:rPr>
        <w:t>em nome da</w:t>
      </w:r>
      <w:r w:rsidR="007F23A3">
        <w:rPr>
          <w:i/>
          <w:shd w:val="clear" w:color="auto" w:fill="FFFFFF"/>
          <w:lang w:val="ru-RU"/>
        </w:rPr>
        <w:t xml:space="preserve"> </w:t>
      </w:r>
      <w:r w:rsidR="007F23A3">
        <w:rPr>
          <w:i/>
          <w:shd w:val="clear" w:color="auto" w:fill="FFFFFF"/>
        </w:rPr>
        <w:t>multidão, torcendo o direito</w:t>
      </w:r>
      <w:r w:rsidR="00680C93">
        <w:rPr>
          <w:i/>
          <w:shd w:val="clear" w:color="auto" w:fill="FFFFFF"/>
        </w:rPr>
        <w:t>. Não favorecerás</w:t>
      </w:r>
      <w:r>
        <w:rPr>
          <w:i/>
          <w:shd w:val="clear" w:color="auto" w:fill="FFFFFF"/>
        </w:rPr>
        <w:t xml:space="preserve"> </w:t>
      </w:r>
      <w:r w:rsidR="00680C93">
        <w:rPr>
          <w:i/>
          <w:shd w:val="clear" w:color="auto" w:fill="FFFFFF"/>
        </w:rPr>
        <w:t xml:space="preserve">o </w:t>
      </w:r>
      <w:r w:rsidR="007F23A3">
        <w:rPr>
          <w:i/>
          <w:shd w:val="clear" w:color="auto" w:fill="FFFFFF"/>
        </w:rPr>
        <w:t>pobre</w:t>
      </w:r>
      <w:r>
        <w:rPr>
          <w:i/>
          <w:shd w:val="clear" w:color="auto" w:fill="FFFFFF"/>
        </w:rPr>
        <w:t xml:space="preserve"> </w:t>
      </w:r>
      <w:r w:rsidR="00680C93">
        <w:rPr>
          <w:i/>
          <w:shd w:val="clear" w:color="auto" w:fill="FFFFFF"/>
        </w:rPr>
        <w:t>em</w:t>
      </w:r>
      <w:r>
        <w:rPr>
          <w:i/>
          <w:shd w:val="clear" w:color="auto" w:fill="FFFFFF"/>
        </w:rPr>
        <w:t xml:space="preserve"> </w:t>
      </w:r>
      <w:r w:rsidR="00B25518">
        <w:rPr>
          <w:i/>
          <w:shd w:val="clear" w:color="auto" w:fill="FFFFFF"/>
        </w:rPr>
        <w:t>s</w:t>
      </w:r>
      <w:r>
        <w:rPr>
          <w:i/>
          <w:shd w:val="clear" w:color="auto" w:fill="FFFFFF"/>
        </w:rPr>
        <w:t>eu processo.</w:t>
      </w:r>
    </w:p>
    <w:p w:rsidR="000734D0" w:rsidRPr="00680C93" w:rsidRDefault="000734D0" w:rsidP="000734D0">
      <w:pPr>
        <w:spacing w:after="0" w:line="360" w:lineRule="auto"/>
        <w:ind w:left="1701" w:firstLine="284"/>
        <w:jc w:val="both"/>
        <w:rPr>
          <w:rStyle w:val="InternetLink"/>
          <w:shd w:val="clear" w:color="auto" w:fill="FFFFFF"/>
        </w:rPr>
      </w:pPr>
      <w:r>
        <w:rPr>
          <w:shd w:val="clear" w:color="auto" w:fill="FFFFFF"/>
        </w:rPr>
        <w:t xml:space="preserve">Segundo Livro de Moisés. </w:t>
      </w:r>
      <w:r w:rsidR="00680C93">
        <w:rPr>
          <w:shd w:val="clear" w:color="auto" w:fill="FFFFFF"/>
        </w:rPr>
        <w:t>Êxodo</w:t>
      </w:r>
      <w:r>
        <w:rPr>
          <w:rStyle w:val="FootnoteAnchor"/>
          <w:shd w:val="clear" w:color="auto" w:fill="FFFFFF"/>
        </w:rPr>
        <w:footnoteReference w:id="1"/>
      </w:r>
    </w:p>
    <w:p w:rsidR="000734D0" w:rsidRDefault="000734D0" w:rsidP="000734D0">
      <w:pPr>
        <w:spacing w:after="0" w:line="360" w:lineRule="auto"/>
        <w:ind w:left="1701" w:firstLine="284"/>
        <w:jc w:val="both"/>
      </w:pPr>
    </w:p>
    <w:p w:rsidR="000734D0" w:rsidRPr="000734D0" w:rsidRDefault="000734D0" w:rsidP="000734D0">
      <w:pPr>
        <w:spacing w:after="0" w:line="360" w:lineRule="auto"/>
        <w:ind w:left="1701" w:firstLine="284"/>
        <w:jc w:val="both"/>
        <w:rPr>
          <w:i/>
        </w:rPr>
      </w:pPr>
      <w:r w:rsidRPr="000734D0">
        <w:rPr>
          <w:i/>
        </w:rPr>
        <w:t>Seguir os pensamentos de um grande homem é a mais fascinante das ciências.</w:t>
      </w:r>
    </w:p>
    <w:p w:rsidR="000734D0" w:rsidRDefault="000734D0" w:rsidP="000734D0">
      <w:pPr>
        <w:spacing w:after="0" w:line="360" w:lineRule="auto"/>
        <w:ind w:left="1701" w:firstLine="284"/>
        <w:jc w:val="both"/>
        <w:rPr>
          <w:rStyle w:val="FootnoteAnchor"/>
        </w:rPr>
      </w:pPr>
      <w:proofErr w:type="spellStart"/>
      <w:r>
        <w:t>Púchkin</w:t>
      </w:r>
      <w:proofErr w:type="spellEnd"/>
      <w:r>
        <w:rPr>
          <w:rStyle w:val="FootnoteAnchor"/>
        </w:rPr>
        <w:footnoteReference w:id="2"/>
      </w:r>
    </w:p>
    <w:p w:rsidR="000734D0" w:rsidRDefault="000734D0" w:rsidP="000734D0">
      <w:pPr>
        <w:spacing w:after="0" w:line="360" w:lineRule="auto"/>
        <w:ind w:left="1701" w:firstLine="284"/>
        <w:jc w:val="both"/>
      </w:pPr>
    </w:p>
    <w:p w:rsidR="000734D0" w:rsidRPr="000734D0" w:rsidRDefault="000734D0" w:rsidP="000734D0">
      <w:pPr>
        <w:spacing w:after="0" w:line="360" w:lineRule="auto"/>
        <w:ind w:left="1701" w:firstLine="284"/>
        <w:jc w:val="both"/>
        <w:rPr>
          <w:i/>
        </w:rPr>
      </w:pPr>
      <w:r w:rsidRPr="000734D0">
        <w:rPr>
          <w:i/>
        </w:rPr>
        <w:t xml:space="preserve">Já ouvi falar também, e muito, de como você se pinta. Deus te deu uma cara e você faz outra. E você </w:t>
      </w:r>
      <w:proofErr w:type="gramStart"/>
      <w:r w:rsidRPr="000734D0">
        <w:rPr>
          <w:i/>
        </w:rPr>
        <w:t>ondula,</w:t>
      </w:r>
      <w:proofErr w:type="gramEnd"/>
      <w:r w:rsidRPr="000734D0">
        <w:rPr>
          <w:i/>
        </w:rPr>
        <w:t xml:space="preserve"> você meneia, você cicia, põe apelidos nas criaturas de Deus, e procura fazer passar por inocência a sua volúpia.</w:t>
      </w:r>
    </w:p>
    <w:p w:rsidR="000734D0" w:rsidRDefault="000734D0" w:rsidP="000734D0">
      <w:pPr>
        <w:spacing w:after="0" w:line="360" w:lineRule="auto"/>
        <w:ind w:left="1701" w:firstLine="284"/>
        <w:jc w:val="both"/>
      </w:pPr>
      <w:r>
        <w:t>Shakespeare. Hamlet</w:t>
      </w:r>
      <w:r>
        <w:rPr>
          <w:rStyle w:val="FootnoteAnchor"/>
        </w:rPr>
        <w:footnoteReference w:id="3"/>
      </w:r>
      <w:r>
        <w:t>.</w:t>
      </w:r>
    </w:p>
    <w:p w:rsidR="000734D0" w:rsidRPr="00D61C48" w:rsidRDefault="00680C93" w:rsidP="00D87FE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24EA9" w:rsidRPr="00D61C48" w:rsidRDefault="00C24EA9" w:rsidP="00D87FE5">
      <w:pPr>
        <w:spacing w:after="0" w:line="360" w:lineRule="auto"/>
        <w:jc w:val="both"/>
        <w:rPr>
          <w:sz w:val="24"/>
          <w:szCs w:val="24"/>
        </w:rPr>
      </w:pPr>
    </w:p>
    <w:p w:rsidR="00523B82" w:rsidRPr="004E1171" w:rsidRDefault="005806CF" w:rsidP="00D87FE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</w:t>
      </w:r>
    </w:p>
    <w:p w:rsidR="00D87FE5" w:rsidRPr="004E1171" w:rsidRDefault="00D87FE5" w:rsidP="00D87FE5">
      <w:pPr>
        <w:spacing w:after="0" w:line="360" w:lineRule="auto"/>
        <w:jc w:val="center"/>
        <w:rPr>
          <w:sz w:val="24"/>
          <w:szCs w:val="24"/>
        </w:rPr>
      </w:pPr>
    </w:p>
    <w:p w:rsidR="00523B82" w:rsidRPr="008F5BF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  <w:t>“</w:t>
      </w:r>
      <w:r w:rsidR="003317B1">
        <w:rPr>
          <w:sz w:val="24"/>
          <w:szCs w:val="24"/>
        </w:rPr>
        <w:t xml:space="preserve">Que desgraça! </w:t>
      </w:r>
      <w:r w:rsidR="00456F44">
        <w:rPr>
          <w:sz w:val="24"/>
          <w:szCs w:val="24"/>
        </w:rPr>
        <w:t xml:space="preserve">Um </w:t>
      </w:r>
      <w:r w:rsidR="00A543C8">
        <w:rPr>
          <w:sz w:val="24"/>
          <w:szCs w:val="24"/>
        </w:rPr>
        <w:t>alvoroço de numerosos</w:t>
      </w:r>
      <w:r w:rsidRPr="004E1171">
        <w:rPr>
          <w:sz w:val="24"/>
          <w:szCs w:val="24"/>
        </w:rPr>
        <w:t xml:space="preserve"> povos! </w:t>
      </w:r>
      <w:r w:rsidR="00456F44">
        <w:rPr>
          <w:sz w:val="24"/>
          <w:szCs w:val="24"/>
        </w:rPr>
        <w:t>F</w:t>
      </w:r>
      <w:r w:rsidRPr="004E1171">
        <w:rPr>
          <w:sz w:val="24"/>
          <w:szCs w:val="24"/>
        </w:rPr>
        <w:t xml:space="preserve">azem </w:t>
      </w:r>
      <w:r w:rsidR="00456F44">
        <w:rPr>
          <w:sz w:val="24"/>
          <w:szCs w:val="24"/>
        </w:rPr>
        <w:t xml:space="preserve">tanto </w:t>
      </w:r>
      <w:r w:rsidR="00A40F48">
        <w:rPr>
          <w:sz w:val="24"/>
          <w:szCs w:val="24"/>
        </w:rPr>
        <w:t>barulho</w:t>
      </w:r>
      <w:r w:rsidR="006B02DD">
        <w:rPr>
          <w:sz w:val="24"/>
          <w:szCs w:val="24"/>
        </w:rPr>
        <w:t xml:space="preserve"> </w:t>
      </w:r>
      <w:r w:rsidR="00456F44">
        <w:rPr>
          <w:sz w:val="24"/>
          <w:szCs w:val="24"/>
        </w:rPr>
        <w:t>como o</w:t>
      </w:r>
      <w:r w:rsidRPr="004E1171">
        <w:rPr>
          <w:sz w:val="24"/>
          <w:szCs w:val="24"/>
        </w:rPr>
        <w:t xml:space="preserve"> mar. O </w:t>
      </w:r>
      <w:r w:rsidR="00456F44">
        <w:rPr>
          <w:sz w:val="24"/>
          <w:szCs w:val="24"/>
        </w:rPr>
        <w:t>clamor dos povos</w:t>
      </w:r>
      <w:r w:rsidRPr="004E1171">
        <w:rPr>
          <w:sz w:val="24"/>
          <w:szCs w:val="24"/>
        </w:rPr>
        <w:t xml:space="preserve">! </w:t>
      </w:r>
      <w:r w:rsidR="00DD547E">
        <w:rPr>
          <w:sz w:val="24"/>
          <w:szCs w:val="24"/>
        </w:rPr>
        <w:t>Seu</w:t>
      </w:r>
      <w:r w:rsidR="00FD1D2F">
        <w:rPr>
          <w:sz w:val="24"/>
          <w:szCs w:val="24"/>
        </w:rPr>
        <w:t xml:space="preserve"> </w:t>
      </w:r>
      <w:r w:rsidR="00456F44">
        <w:rPr>
          <w:sz w:val="24"/>
          <w:szCs w:val="24"/>
        </w:rPr>
        <w:t>clamor</w:t>
      </w:r>
      <w:r w:rsidRPr="004E1171">
        <w:rPr>
          <w:sz w:val="24"/>
          <w:szCs w:val="24"/>
        </w:rPr>
        <w:t xml:space="preserve"> </w:t>
      </w:r>
      <w:r w:rsidR="00DD547E">
        <w:rPr>
          <w:sz w:val="24"/>
          <w:szCs w:val="24"/>
        </w:rPr>
        <w:t xml:space="preserve">é como o clamor </w:t>
      </w:r>
      <w:r w:rsidR="00456F44">
        <w:rPr>
          <w:sz w:val="24"/>
          <w:szCs w:val="24"/>
        </w:rPr>
        <w:t>d</w:t>
      </w:r>
      <w:r w:rsidR="0021463D">
        <w:rPr>
          <w:sz w:val="24"/>
          <w:szCs w:val="24"/>
        </w:rPr>
        <w:t>e</w:t>
      </w:r>
      <w:r w:rsidRPr="004E1171">
        <w:rPr>
          <w:sz w:val="24"/>
          <w:szCs w:val="24"/>
        </w:rPr>
        <w:t xml:space="preserve"> águas </w:t>
      </w:r>
      <w:r w:rsidR="00456F44">
        <w:rPr>
          <w:sz w:val="24"/>
          <w:szCs w:val="24"/>
        </w:rPr>
        <w:t>violentas</w:t>
      </w:r>
      <w:r w:rsidRPr="004E1171">
        <w:rPr>
          <w:sz w:val="24"/>
          <w:szCs w:val="24"/>
        </w:rPr>
        <w:t>!”</w:t>
      </w:r>
      <w:r w:rsidR="007A7618">
        <w:rPr>
          <w:sz w:val="24"/>
          <w:szCs w:val="24"/>
        </w:rPr>
        <w:t>.</w:t>
      </w:r>
      <w:r w:rsidRPr="004E1171">
        <w:rPr>
          <w:rStyle w:val="Refdenotaderodap"/>
          <w:sz w:val="24"/>
          <w:szCs w:val="24"/>
        </w:rPr>
        <w:footnoteReference w:id="4"/>
      </w:r>
      <w:r w:rsidRPr="004E1171">
        <w:rPr>
          <w:sz w:val="24"/>
          <w:szCs w:val="24"/>
        </w:rPr>
        <w:t xml:space="preserve"> Assim </w:t>
      </w:r>
      <w:r w:rsidR="00FF4345">
        <w:rPr>
          <w:sz w:val="24"/>
          <w:szCs w:val="24"/>
        </w:rPr>
        <w:t>falou</w:t>
      </w:r>
      <w:r w:rsidR="00FF4345" w:rsidRPr="004E1171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>Isaías, filho d</w:t>
      </w:r>
      <w:r w:rsidR="00212E65" w:rsidRPr="00656074">
        <w:rPr>
          <w:sz w:val="24"/>
          <w:szCs w:val="24"/>
        </w:rPr>
        <w:t>e</w:t>
      </w:r>
      <w:r w:rsidRPr="00656074">
        <w:rPr>
          <w:sz w:val="24"/>
          <w:szCs w:val="24"/>
        </w:rPr>
        <w:t xml:space="preserve"> Amós</w:t>
      </w:r>
      <w:r w:rsidR="00853C82" w:rsidRPr="00DF349D">
        <w:rPr>
          <w:sz w:val="24"/>
          <w:szCs w:val="24"/>
        </w:rPr>
        <w:t xml:space="preserve"> e</w:t>
      </w:r>
      <w:r w:rsidRPr="00656074">
        <w:rPr>
          <w:sz w:val="24"/>
          <w:szCs w:val="24"/>
        </w:rPr>
        <w:t xml:space="preserve"> o profeta que, oito séculos antes da estrela de Belém, </w:t>
      </w:r>
      <w:r w:rsidR="00A40F48">
        <w:rPr>
          <w:sz w:val="24"/>
          <w:szCs w:val="24"/>
        </w:rPr>
        <w:t xml:space="preserve">previu </w:t>
      </w:r>
      <w:r w:rsidR="00456F44" w:rsidRPr="00656074">
        <w:rPr>
          <w:sz w:val="24"/>
          <w:szCs w:val="24"/>
        </w:rPr>
        <w:t>o Nascimento da Criança, do Filho</w:t>
      </w:r>
      <w:r w:rsidR="00403B38">
        <w:rPr>
          <w:sz w:val="24"/>
          <w:szCs w:val="24"/>
        </w:rPr>
        <w:t>,</w:t>
      </w:r>
      <w:r w:rsidR="00456F44" w:rsidRPr="00656074" w:rsidDel="00456F44">
        <w:rPr>
          <w:sz w:val="24"/>
          <w:szCs w:val="24"/>
        </w:rPr>
        <w:t xml:space="preserve"> </w:t>
      </w:r>
      <w:r w:rsidRPr="00656074">
        <w:rPr>
          <w:sz w:val="24"/>
          <w:szCs w:val="24"/>
        </w:rPr>
        <w:t xml:space="preserve">ao seu povo amado, </w:t>
      </w:r>
      <w:r w:rsidR="000E6EF4">
        <w:rPr>
          <w:sz w:val="24"/>
          <w:szCs w:val="24"/>
        </w:rPr>
        <w:t>embora</w:t>
      </w:r>
      <w:r w:rsidR="00456F44">
        <w:rPr>
          <w:sz w:val="24"/>
          <w:szCs w:val="24"/>
        </w:rPr>
        <w:t xml:space="preserve"> </w:t>
      </w:r>
      <w:r w:rsidRPr="00656074">
        <w:rPr>
          <w:sz w:val="24"/>
          <w:szCs w:val="24"/>
        </w:rPr>
        <w:t xml:space="preserve">desobediente e teimoso. </w:t>
      </w:r>
      <w:r w:rsidR="00456F44">
        <w:rPr>
          <w:sz w:val="24"/>
          <w:szCs w:val="24"/>
        </w:rPr>
        <w:t>Seu</w:t>
      </w:r>
      <w:r w:rsidRPr="00656074">
        <w:rPr>
          <w:sz w:val="24"/>
          <w:szCs w:val="24"/>
        </w:rPr>
        <w:t xml:space="preserve"> povo</w:t>
      </w:r>
      <w:r w:rsidR="00A40F48">
        <w:rPr>
          <w:sz w:val="24"/>
          <w:szCs w:val="24"/>
        </w:rPr>
        <w:t xml:space="preserve"> era exaurido por</w:t>
      </w:r>
      <w:r w:rsidRPr="00656074">
        <w:rPr>
          <w:sz w:val="24"/>
          <w:szCs w:val="24"/>
        </w:rPr>
        <w:t xml:space="preserve"> </w:t>
      </w:r>
      <w:r w:rsidR="00AD6AE0">
        <w:rPr>
          <w:sz w:val="24"/>
          <w:szCs w:val="24"/>
        </w:rPr>
        <w:t>brados</w:t>
      </w:r>
      <w:r w:rsidRPr="00656074">
        <w:rPr>
          <w:sz w:val="24"/>
          <w:szCs w:val="24"/>
        </w:rPr>
        <w:t xml:space="preserve"> e </w:t>
      </w:r>
      <w:r w:rsidRPr="008F5BF1">
        <w:rPr>
          <w:sz w:val="24"/>
          <w:szCs w:val="24"/>
        </w:rPr>
        <w:t xml:space="preserve">tropéis vindos de todos os lados. Assim </w:t>
      </w:r>
      <w:r w:rsidR="00FF4345">
        <w:rPr>
          <w:sz w:val="24"/>
          <w:szCs w:val="24"/>
        </w:rPr>
        <w:t>falou</w:t>
      </w:r>
      <w:r w:rsidRPr="008F5BF1">
        <w:rPr>
          <w:sz w:val="24"/>
          <w:szCs w:val="24"/>
        </w:rPr>
        <w:t xml:space="preserve"> o profeta, cujo ouvido sensível </w:t>
      </w:r>
      <w:r w:rsidR="00A543C8">
        <w:rPr>
          <w:sz w:val="24"/>
          <w:szCs w:val="24"/>
        </w:rPr>
        <w:t>distinguiu</w:t>
      </w:r>
      <w:r w:rsidRPr="008F5BF1">
        <w:rPr>
          <w:sz w:val="24"/>
          <w:szCs w:val="24"/>
        </w:rPr>
        <w:t xml:space="preserve"> o </w:t>
      </w:r>
      <w:r w:rsidR="00A40F48">
        <w:rPr>
          <w:sz w:val="24"/>
          <w:szCs w:val="24"/>
        </w:rPr>
        <w:t xml:space="preserve">tropel </w:t>
      </w:r>
      <w:r w:rsidRPr="008F5BF1">
        <w:rPr>
          <w:sz w:val="24"/>
          <w:szCs w:val="24"/>
        </w:rPr>
        <w:t>mais perigoso</w:t>
      </w:r>
      <w:r w:rsidR="00A40F48">
        <w:rPr>
          <w:sz w:val="24"/>
          <w:szCs w:val="24"/>
        </w:rPr>
        <w:t xml:space="preserve">, que </w:t>
      </w:r>
      <w:r w:rsidR="00B26BF3">
        <w:rPr>
          <w:sz w:val="24"/>
          <w:szCs w:val="24"/>
        </w:rPr>
        <w:t>vinha</w:t>
      </w:r>
      <w:r w:rsidR="00AD6AE0">
        <w:rPr>
          <w:sz w:val="24"/>
          <w:szCs w:val="24"/>
        </w:rPr>
        <w:t xml:space="preserve"> </w:t>
      </w:r>
      <w:r w:rsidRPr="008F5BF1">
        <w:rPr>
          <w:sz w:val="24"/>
          <w:szCs w:val="24"/>
        </w:rPr>
        <w:t>do Norte.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8F5BF1">
        <w:rPr>
          <w:sz w:val="24"/>
          <w:szCs w:val="24"/>
        </w:rPr>
        <w:tab/>
      </w:r>
      <w:r w:rsidR="00A40F48">
        <w:rPr>
          <w:sz w:val="24"/>
          <w:szCs w:val="24"/>
        </w:rPr>
        <w:t xml:space="preserve">Sim, </w:t>
      </w:r>
      <w:r w:rsidR="006B02DD">
        <w:rPr>
          <w:sz w:val="24"/>
          <w:szCs w:val="24"/>
        </w:rPr>
        <w:t>tumulto e inquietação</w:t>
      </w:r>
      <w:r w:rsidR="00A40F48">
        <w:rPr>
          <w:sz w:val="24"/>
          <w:szCs w:val="24"/>
        </w:rPr>
        <w:t xml:space="preserve"> se espalharam pela terra</w:t>
      </w:r>
      <w:r w:rsidRPr="008F5BF1">
        <w:rPr>
          <w:sz w:val="24"/>
          <w:szCs w:val="24"/>
        </w:rPr>
        <w:t>. Mas</w:t>
      </w:r>
      <w:r w:rsidR="0006534B">
        <w:rPr>
          <w:sz w:val="24"/>
          <w:szCs w:val="24"/>
        </w:rPr>
        <w:t>,</w:t>
      </w:r>
      <w:r w:rsidRPr="008F5BF1">
        <w:rPr>
          <w:sz w:val="24"/>
          <w:szCs w:val="24"/>
        </w:rPr>
        <w:t xml:space="preserve"> quanto mais </w:t>
      </w:r>
      <w:r w:rsidR="00E86D9F">
        <w:rPr>
          <w:sz w:val="24"/>
          <w:szCs w:val="24"/>
        </w:rPr>
        <w:t xml:space="preserve">nos </w:t>
      </w:r>
      <w:r w:rsidR="00A40F48">
        <w:rPr>
          <w:sz w:val="24"/>
          <w:szCs w:val="24"/>
        </w:rPr>
        <w:t>elevamos ao</w:t>
      </w:r>
      <w:r w:rsidRPr="008F5BF1">
        <w:rPr>
          <w:sz w:val="24"/>
          <w:szCs w:val="24"/>
        </w:rPr>
        <w:t xml:space="preserve"> céu, </w:t>
      </w:r>
      <w:r w:rsidR="0006534B">
        <w:rPr>
          <w:sz w:val="24"/>
          <w:szCs w:val="24"/>
        </w:rPr>
        <w:t>menor</w:t>
      </w:r>
      <w:r w:rsidRPr="008F5BF1">
        <w:rPr>
          <w:sz w:val="24"/>
          <w:szCs w:val="24"/>
        </w:rPr>
        <w:t xml:space="preserve"> o </w:t>
      </w:r>
      <w:r w:rsidR="00403B38">
        <w:rPr>
          <w:sz w:val="24"/>
          <w:szCs w:val="24"/>
        </w:rPr>
        <w:t>tumulto</w:t>
      </w:r>
      <w:r w:rsidRPr="008F5BF1">
        <w:rPr>
          <w:sz w:val="24"/>
          <w:szCs w:val="24"/>
        </w:rPr>
        <w:t xml:space="preserve">, quanto mais </w:t>
      </w:r>
      <w:r w:rsidR="00A40F48">
        <w:rPr>
          <w:sz w:val="24"/>
          <w:szCs w:val="24"/>
        </w:rPr>
        <w:t>nos aproximamos</w:t>
      </w:r>
      <w:r w:rsidR="00E86D9F">
        <w:rPr>
          <w:sz w:val="24"/>
          <w:szCs w:val="24"/>
        </w:rPr>
        <w:t xml:space="preserve"> </w:t>
      </w:r>
      <w:r w:rsidRPr="008F5BF1">
        <w:rPr>
          <w:sz w:val="24"/>
          <w:szCs w:val="24"/>
        </w:rPr>
        <w:t xml:space="preserve">do Senhor, menor </w:t>
      </w:r>
      <w:r w:rsidRPr="00A543C8">
        <w:rPr>
          <w:sz w:val="24"/>
          <w:szCs w:val="24"/>
        </w:rPr>
        <w:t>a</w:t>
      </w:r>
      <w:r w:rsidR="0006534B" w:rsidRPr="00A543C8">
        <w:rPr>
          <w:sz w:val="24"/>
          <w:szCs w:val="24"/>
        </w:rPr>
        <w:t xml:space="preserve"> </w:t>
      </w:r>
      <w:r w:rsidRPr="00A543C8">
        <w:rPr>
          <w:sz w:val="24"/>
          <w:szCs w:val="24"/>
        </w:rPr>
        <w:t>piedade</w:t>
      </w:r>
      <w:r w:rsidRPr="008F5BF1">
        <w:rPr>
          <w:sz w:val="24"/>
          <w:szCs w:val="24"/>
        </w:rPr>
        <w:t xml:space="preserve"> Dele </w:t>
      </w:r>
      <w:r w:rsidR="00403F39" w:rsidRPr="008F5BF1">
        <w:rPr>
          <w:sz w:val="24"/>
          <w:szCs w:val="24"/>
        </w:rPr>
        <w:t>pelos</w:t>
      </w:r>
      <w:r w:rsidRPr="0063123D">
        <w:rPr>
          <w:sz w:val="24"/>
          <w:szCs w:val="24"/>
        </w:rPr>
        <w:t xml:space="preserve"> homens. Eis por</w:t>
      </w:r>
      <w:r w:rsidR="00C05A2E" w:rsidRPr="0063123D">
        <w:rPr>
          <w:sz w:val="24"/>
          <w:szCs w:val="24"/>
        </w:rPr>
        <w:t xml:space="preserve"> </w:t>
      </w:r>
      <w:r w:rsidRPr="00736B5A">
        <w:rPr>
          <w:sz w:val="24"/>
          <w:szCs w:val="24"/>
        </w:rPr>
        <w:t xml:space="preserve">que o Senhor, </w:t>
      </w:r>
      <w:r w:rsidR="00FD1D2F">
        <w:rPr>
          <w:sz w:val="24"/>
          <w:szCs w:val="24"/>
        </w:rPr>
        <w:t>por</w:t>
      </w:r>
      <w:r w:rsidRPr="00736B5A">
        <w:rPr>
          <w:sz w:val="24"/>
          <w:szCs w:val="24"/>
        </w:rPr>
        <w:t xml:space="preserve"> piedade do</w:t>
      </w:r>
      <w:r w:rsidR="00A40F48">
        <w:rPr>
          <w:sz w:val="24"/>
          <w:szCs w:val="24"/>
        </w:rPr>
        <w:t>s</w:t>
      </w:r>
      <w:r w:rsidRPr="00736B5A">
        <w:rPr>
          <w:sz w:val="24"/>
          <w:szCs w:val="24"/>
        </w:rPr>
        <w:t xml:space="preserve"> home</w:t>
      </w:r>
      <w:r w:rsidR="00A40F48">
        <w:rPr>
          <w:sz w:val="24"/>
          <w:szCs w:val="24"/>
        </w:rPr>
        <w:t>ns</w:t>
      </w:r>
      <w:r w:rsidRPr="00736B5A">
        <w:rPr>
          <w:sz w:val="24"/>
          <w:szCs w:val="24"/>
        </w:rPr>
        <w:t>, mand</w:t>
      </w:r>
      <w:r w:rsidR="00A543C8">
        <w:rPr>
          <w:sz w:val="24"/>
          <w:szCs w:val="24"/>
        </w:rPr>
        <w:t>ou</w:t>
      </w:r>
      <w:r w:rsidRPr="00736B5A">
        <w:rPr>
          <w:sz w:val="24"/>
          <w:szCs w:val="24"/>
        </w:rPr>
        <w:t xml:space="preserve"> </w:t>
      </w:r>
      <w:r w:rsidR="0006534B" w:rsidRPr="00736B5A">
        <w:rPr>
          <w:sz w:val="24"/>
          <w:szCs w:val="24"/>
        </w:rPr>
        <w:t xml:space="preserve">seus </w:t>
      </w:r>
      <w:r w:rsidR="00A40F48">
        <w:rPr>
          <w:sz w:val="24"/>
          <w:szCs w:val="24"/>
        </w:rPr>
        <w:t xml:space="preserve">mensageiros </w:t>
      </w:r>
      <w:proofErr w:type="gramStart"/>
      <w:r w:rsidR="0006534B">
        <w:rPr>
          <w:sz w:val="24"/>
          <w:szCs w:val="24"/>
        </w:rPr>
        <w:t>à</w:t>
      </w:r>
      <w:proofErr w:type="gramEnd"/>
      <w:r w:rsidRPr="00736B5A">
        <w:rPr>
          <w:sz w:val="24"/>
          <w:szCs w:val="24"/>
        </w:rPr>
        <w:t xml:space="preserve"> terra. O Senhor não </w:t>
      </w:r>
      <w:r w:rsidR="00A40F48">
        <w:rPr>
          <w:sz w:val="24"/>
          <w:szCs w:val="24"/>
        </w:rPr>
        <w:t xml:space="preserve">os </w:t>
      </w:r>
      <w:r w:rsidRPr="00FF4345">
        <w:rPr>
          <w:sz w:val="24"/>
          <w:szCs w:val="24"/>
        </w:rPr>
        <w:t>escolh</w:t>
      </w:r>
      <w:r w:rsidR="00A543C8">
        <w:rPr>
          <w:sz w:val="24"/>
          <w:szCs w:val="24"/>
        </w:rPr>
        <w:t>eu</w:t>
      </w:r>
      <w:r w:rsidRPr="00FF4345">
        <w:rPr>
          <w:sz w:val="24"/>
          <w:szCs w:val="24"/>
        </w:rPr>
        <w:t xml:space="preserve"> sozinho</w:t>
      </w:r>
      <w:r w:rsidRPr="00736B5A">
        <w:rPr>
          <w:sz w:val="24"/>
          <w:szCs w:val="24"/>
        </w:rPr>
        <w:t>, mas envi</w:t>
      </w:r>
      <w:r w:rsidR="00A543C8">
        <w:rPr>
          <w:sz w:val="24"/>
          <w:szCs w:val="24"/>
        </w:rPr>
        <w:t>ou</w:t>
      </w:r>
      <w:r w:rsidRPr="00736B5A">
        <w:rPr>
          <w:sz w:val="24"/>
          <w:szCs w:val="24"/>
        </w:rPr>
        <w:t xml:space="preserve"> </w:t>
      </w:r>
      <w:r w:rsidR="0006534B">
        <w:rPr>
          <w:sz w:val="24"/>
          <w:szCs w:val="24"/>
        </w:rPr>
        <w:t>os</w:t>
      </w:r>
      <w:r w:rsidR="0006534B" w:rsidRPr="00736B5A">
        <w:rPr>
          <w:sz w:val="24"/>
          <w:szCs w:val="24"/>
        </w:rPr>
        <w:t xml:space="preserve"> </w:t>
      </w:r>
      <w:r w:rsidR="00C43EDD" w:rsidRPr="002F342A">
        <w:rPr>
          <w:sz w:val="24"/>
          <w:szCs w:val="24"/>
        </w:rPr>
        <w:t>ele</w:t>
      </w:r>
      <w:r w:rsidR="00C43EDD" w:rsidRPr="00E17F9E">
        <w:rPr>
          <w:sz w:val="24"/>
          <w:szCs w:val="24"/>
        </w:rPr>
        <w:t>itos</w:t>
      </w:r>
      <w:r w:rsidR="00A543C8" w:rsidRPr="00DD547E">
        <w:rPr>
          <w:sz w:val="24"/>
          <w:szCs w:val="24"/>
        </w:rPr>
        <w:t xml:space="preserve"> e designados</w:t>
      </w:r>
      <w:r w:rsidRPr="00DD547E">
        <w:rPr>
          <w:sz w:val="24"/>
          <w:szCs w:val="24"/>
        </w:rPr>
        <w:t xml:space="preserve"> pelos profetas. </w:t>
      </w:r>
      <w:r w:rsidRPr="002F342A">
        <w:rPr>
          <w:sz w:val="24"/>
          <w:szCs w:val="24"/>
        </w:rPr>
        <w:t>Es</w:t>
      </w:r>
      <w:r w:rsidR="00C05A2E" w:rsidRPr="002F342A">
        <w:rPr>
          <w:sz w:val="24"/>
          <w:szCs w:val="24"/>
        </w:rPr>
        <w:t>s</w:t>
      </w:r>
      <w:r w:rsidRPr="002F342A">
        <w:rPr>
          <w:sz w:val="24"/>
          <w:szCs w:val="24"/>
        </w:rPr>
        <w:t>e direito</w:t>
      </w:r>
      <w:r w:rsidRPr="00B82C1C">
        <w:rPr>
          <w:sz w:val="24"/>
          <w:szCs w:val="24"/>
        </w:rPr>
        <w:t xml:space="preserve"> </w:t>
      </w:r>
      <w:r w:rsidR="00A543C8">
        <w:rPr>
          <w:sz w:val="24"/>
          <w:szCs w:val="24"/>
        </w:rPr>
        <w:t>foi</w:t>
      </w:r>
      <w:r w:rsidRPr="00B82C1C">
        <w:rPr>
          <w:sz w:val="24"/>
          <w:szCs w:val="24"/>
        </w:rPr>
        <w:t xml:space="preserve"> </w:t>
      </w:r>
      <w:r w:rsidR="00FD1D2F">
        <w:rPr>
          <w:sz w:val="24"/>
          <w:szCs w:val="24"/>
        </w:rPr>
        <w:t>concedido</w:t>
      </w:r>
      <w:r w:rsidRPr="00B82C1C">
        <w:rPr>
          <w:sz w:val="24"/>
          <w:szCs w:val="24"/>
        </w:rPr>
        <w:t xml:space="preserve"> ao homem somente no princípio da existência, </w:t>
      </w:r>
      <w:r w:rsidR="00A543C8">
        <w:rPr>
          <w:sz w:val="24"/>
          <w:szCs w:val="24"/>
        </w:rPr>
        <w:t>na criação do mundo</w:t>
      </w:r>
      <w:r w:rsidRPr="00B82C1C">
        <w:rPr>
          <w:sz w:val="24"/>
          <w:szCs w:val="24"/>
        </w:rPr>
        <w:t>. “</w:t>
      </w:r>
      <w:r w:rsidR="00D07A6D">
        <w:rPr>
          <w:sz w:val="24"/>
          <w:szCs w:val="24"/>
        </w:rPr>
        <w:t xml:space="preserve">O Senhor </w:t>
      </w:r>
      <w:r w:rsidRPr="00B82C1C">
        <w:rPr>
          <w:sz w:val="24"/>
          <w:szCs w:val="24"/>
        </w:rPr>
        <w:t xml:space="preserve">Deus </w:t>
      </w:r>
      <w:r w:rsidR="00D07A6D">
        <w:rPr>
          <w:sz w:val="24"/>
          <w:szCs w:val="24"/>
        </w:rPr>
        <w:t>moldou</w:t>
      </w:r>
      <w:r w:rsidRPr="00B82C1C">
        <w:rPr>
          <w:sz w:val="24"/>
          <w:szCs w:val="24"/>
        </w:rPr>
        <w:t xml:space="preserve"> da terra todos os animais do</w:t>
      </w:r>
      <w:r w:rsidR="00A543C8">
        <w:rPr>
          <w:sz w:val="24"/>
          <w:szCs w:val="24"/>
        </w:rPr>
        <w:t>s</w:t>
      </w:r>
      <w:r w:rsidRPr="00B82C1C">
        <w:rPr>
          <w:sz w:val="24"/>
          <w:szCs w:val="24"/>
        </w:rPr>
        <w:t xml:space="preserve"> campo</w:t>
      </w:r>
      <w:r w:rsidR="00A543C8">
        <w:rPr>
          <w:sz w:val="24"/>
          <w:szCs w:val="24"/>
        </w:rPr>
        <w:t>s</w:t>
      </w:r>
      <w:r w:rsidRPr="00B82C1C">
        <w:rPr>
          <w:sz w:val="24"/>
          <w:szCs w:val="24"/>
        </w:rPr>
        <w:t xml:space="preserve"> e todos </w:t>
      </w:r>
      <w:r w:rsidRPr="00FF4345">
        <w:rPr>
          <w:sz w:val="24"/>
          <w:szCs w:val="24"/>
        </w:rPr>
        <w:t xml:space="preserve">os pássaros do céu e os levou ao homem para ver como </w:t>
      </w:r>
      <w:r w:rsidR="0006534B" w:rsidRPr="00FF4345">
        <w:rPr>
          <w:sz w:val="24"/>
          <w:szCs w:val="24"/>
        </w:rPr>
        <w:t xml:space="preserve">ele </w:t>
      </w:r>
      <w:r w:rsidRPr="00FF4345">
        <w:rPr>
          <w:sz w:val="24"/>
          <w:szCs w:val="24"/>
        </w:rPr>
        <w:t xml:space="preserve">os chamaria, </w:t>
      </w:r>
      <w:r w:rsidR="00FD1D2F">
        <w:rPr>
          <w:sz w:val="24"/>
          <w:szCs w:val="24"/>
        </w:rPr>
        <w:t xml:space="preserve">e, </w:t>
      </w:r>
      <w:r w:rsidR="00FF4345" w:rsidRPr="00FF4345">
        <w:rPr>
          <w:sz w:val="24"/>
          <w:szCs w:val="24"/>
        </w:rPr>
        <w:t>como</w:t>
      </w:r>
      <w:r w:rsidRPr="00FF4345">
        <w:rPr>
          <w:sz w:val="24"/>
          <w:szCs w:val="24"/>
        </w:rPr>
        <w:t xml:space="preserve"> o homem designasse </w:t>
      </w:r>
      <w:r w:rsidR="007E66D6" w:rsidRPr="00FF4345">
        <w:rPr>
          <w:sz w:val="24"/>
          <w:szCs w:val="24"/>
        </w:rPr>
        <w:t>cada</w:t>
      </w:r>
      <w:r w:rsidRPr="00FF4345">
        <w:rPr>
          <w:sz w:val="24"/>
          <w:szCs w:val="24"/>
        </w:rPr>
        <w:t xml:space="preserve"> alma vivente, </w:t>
      </w:r>
      <w:r w:rsidR="00736B5A" w:rsidRPr="00FF4345">
        <w:rPr>
          <w:sz w:val="24"/>
          <w:szCs w:val="24"/>
        </w:rPr>
        <w:t xml:space="preserve">esse </w:t>
      </w:r>
      <w:r w:rsidR="00FF4345" w:rsidRPr="00FF4345">
        <w:rPr>
          <w:sz w:val="24"/>
          <w:szCs w:val="24"/>
        </w:rPr>
        <w:t>seria</w:t>
      </w:r>
      <w:r w:rsidRPr="00FF4345">
        <w:rPr>
          <w:sz w:val="24"/>
          <w:szCs w:val="24"/>
        </w:rPr>
        <w:t xml:space="preserve"> </w:t>
      </w:r>
      <w:r w:rsidR="00D07A6D">
        <w:rPr>
          <w:sz w:val="24"/>
          <w:szCs w:val="24"/>
        </w:rPr>
        <w:t>o</w:t>
      </w:r>
      <w:r w:rsidR="00D07A6D" w:rsidRPr="00FF4345">
        <w:rPr>
          <w:sz w:val="24"/>
          <w:szCs w:val="24"/>
        </w:rPr>
        <w:t xml:space="preserve"> </w:t>
      </w:r>
      <w:r w:rsidRPr="00FF4345">
        <w:rPr>
          <w:sz w:val="24"/>
          <w:szCs w:val="24"/>
        </w:rPr>
        <w:t>nome</w:t>
      </w:r>
      <w:r w:rsidR="00D07A6D">
        <w:rPr>
          <w:sz w:val="24"/>
          <w:szCs w:val="24"/>
        </w:rPr>
        <w:t xml:space="preserve"> dela</w:t>
      </w:r>
      <w:r w:rsidR="002960F2" w:rsidRPr="00FF4345">
        <w:rPr>
          <w:sz w:val="24"/>
          <w:szCs w:val="24"/>
        </w:rPr>
        <w:t>.</w:t>
      </w:r>
      <w:proofErr w:type="gramStart"/>
      <w:r w:rsidRPr="00FF4345">
        <w:rPr>
          <w:sz w:val="24"/>
          <w:szCs w:val="24"/>
        </w:rPr>
        <w:t>”</w:t>
      </w:r>
      <w:proofErr w:type="gramEnd"/>
      <w:r w:rsidRPr="00FF4345">
        <w:rPr>
          <w:rStyle w:val="Refdenotaderodap"/>
          <w:sz w:val="24"/>
          <w:szCs w:val="24"/>
        </w:rPr>
        <w:footnoteReference w:id="5"/>
      </w:r>
      <w:r w:rsidRPr="00FF4345">
        <w:rPr>
          <w:sz w:val="24"/>
          <w:szCs w:val="24"/>
        </w:rPr>
        <w:t xml:space="preserve"> </w:t>
      </w:r>
      <w:r w:rsidR="00A543C8">
        <w:rPr>
          <w:sz w:val="24"/>
          <w:szCs w:val="24"/>
        </w:rPr>
        <w:t>Dess</w:t>
      </w:r>
      <w:r w:rsidR="00AD6AE0">
        <w:rPr>
          <w:sz w:val="24"/>
          <w:szCs w:val="24"/>
        </w:rPr>
        <w:t>a</w:t>
      </w:r>
      <w:r w:rsidR="00A543C8">
        <w:rPr>
          <w:sz w:val="24"/>
          <w:szCs w:val="24"/>
        </w:rPr>
        <w:t xml:space="preserve"> maneira,</w:t>
      </w:r>
      <w:r w:rsidRPr="00FF4345">
        <w:rPr>
          <w:sz w:val="24"/>
          <w:szCs w:val="24"/>
        </w:rPr>
        <w:t xml:space="preserve"> o Senhor introduziu no homem a força do Criador e </w:t>
      </w:r>
      <w:r w:rsidR="00AD6AE0">
        <w:rPr>
          <w:sz w:val="24"/>
          <w:szCs w:val="24"/>
        </w:rPr>
        <w:t xml:space="preserve">o </w:t>
      </w:r>
      <w:r w:rsidRPr="00FF4345">
        <w:rPr>
          <w:sz w:val="24"/>
          <w:szCs w:val="24"/>
        </w:rPr>
        <w:t>iniciou</w:t>
      </w:r>
      <w:r w:rsidRPr="004E1171">
        <w:rPr>
          <w:sz w:val="24"/>
          <w:szCs w:val="24"/>
        </w:rPr>
        <w:t xml:space="preserve"> nos </w:t>
      </w:r>
      <w:r w:rsidR="00AD6AE0">
        <w:rPr>
          <w:sz w:val="24"/>
          <w:szCs w:val="24"/>
        </w:rPr>
        <w:t>mistérios</w:t>
      </w:r>
      <w:r w:rsidRPr="004E1171">
        <w:rPr>
          <w:sz w:val="24"/>
          <w:szCs w:val="24"/>
        </w:rPr>
        <w:t xml:space="preserve"> da arte. No sétimo dia da criação</w:t>
      </w:r>
      <w:r w:rsidR="0006534B">
        <w:rPr>
          <w:sz w:val="24"/>
          <w:szCs w:val="24"/>
        </w:rPr>
        <w:t>,</w:t>
      </w:r>
      <w:r w:rsidRPr="004E1171">
        <w:rPr>
          <w:sz w:val="24"/>
          <w:szCs w:val="24"/>
        </w:rPr>
        <w:t xml:space="preserve"> </w:t>
      </w:r>
      <w:r w:rsidR="00AD6AE0">
        <w:rPr>
          <w:sz w:val="24"/>
          <w:szCs w:val="24"/>
        </w:rPr>
        <w:t>houve</w:t>
      </w:r>
      <w:r w:rsidRPr="004E1171">
        <w:rPr>
          <w:sz w:val="24"/>
          <w:szCs w:val="24"/>
        </w:rPr>
        <w:t xml:space="preserve"> o Nascimento da arte, no sétimo dia foi dado ao homem </w:t>
      </w:r>
      <w:r w:rsidR="00AD6AE0">
        <w:rPr>
          <w:sz w:val="24"/>
          <w:szCs w:val="24"/>
        </w:rPr>
        <w:t>esse dom divino</w:t>
      </w:r>
      <w:r w:rsidRPr="004E1171">
        <w:rPr>
          <w:sz w:val="24"/>
          <w:szCs w:val="24"/>
        </w:rPr>
        <w:t xml:space="preserve">, até hoje </w:t>
      </w:r>
      <w:r w:rsidR="00FF4345">
        <w:rPr>
          <w:sz w:val="24"/>
          <w:szCs w:val="24"/>
        </w:rPr>
        <w:t>reserv</w:t>
      </w:r>
      <w:r w:rsidR="00AF0BF3">
        <w:rPr>
          <w:sz w:val="24"/>
          <w:szCs w:val="24"/>
        </w:rPr>
        <w:t>ado</w:t>
      </w:r>
      <w:r w:rsidR="00FF4345">
        <w:rPr>
          <w:sz w:val="24"/>
          <w:szCs w:val="24"/>
        </w:rPr>
        <w:t xml:space="preserve"> para</w:t>
      </w:r>
      <w:r w:rsidRPr="004E1171">
        <w:rPr>
          <w:sz w:val="24"/>
          <w:szCs w:val="24"/>
        </w:rPr>
        <w:t xml:space="preserve"> seus eleitos. </w:t>
      </w:r>
      <w:r w:rsidR="0006534B">
        <w:rPr>
          <w:sz w:val="24"/>
          <w:szCs w:val="24"/>
        </w:rPr>
        <w:t>Entre os</w:t>
      </w:r>
      <w:r w:rsidRPr="00656074">
        <w:rPr>
          <w:sz w:val="24"/>
          <w:szCs w:val="24"/>
        </w:rPr>
        <w:t xml:space="preserve"> eleitos</w:t>
      </w:r>
      <w:r w:rsidR="00C43EDD">
        <w:rPr>
          <w:sz w:val="24"/>
          <w:szCs w:val="24"/>
        </w:rPr>
        <w:t>,</w:t>
      </w:r>
      <w:r w:rsidRPr="00656074">
        <w:rPr>
          <w:sz w:val="24"/>
          <w:szCs w:val="24"/>
        </w:rPr>
        <w:t xml:space="preserve"> Ele separou os profetas</w:t>
      </w:r>
      <w:r w:rsidR="005806CF">
        <w:rPr>
          <w:sz w:val="24"/>
          <w:szCs w:val="24"/>
        </w:rPr>
        <w:t xml:space="preserve"> </w:t>
      </w:r>
      <w:r w:rsidRPr="00656074">
        <w:rPr>
          <w:sz w:val="24"/>
          <w:szCs w:val="24"/>
        </w:rPr>
        <w:t>adivinhos</w:t>
      </w:r>
      <w:r w:rsidR="00C43EDD">
        <w:rPr>
          <w:sz w:val="24"/>
          <w:szCs w:val="24"/>
        </w:rPr>
        <w:t>,</w:t>
      </w:r>
      <w:r w:rsidRPr="00656074">
        <w:rPr>
          <w:sz w:val="24"/>
          <w:szCs w:val="24"/>
        </w:rPr>
        <w:t xml:space="preserve"> </w:t>
      </w:r>
      <w:r w:rsidR="00491912" w:rsidRPr="00B80E47">
        <w:rPr>
          <w:sz w:val="24"/>
          <w:szCs w:val="24"/>
        </w:rPr>
        <w:t xml:space="preserve">menores </w:t>
      </w:r>
      <w:r w:rsidRPr="00B80E47">
        <w:rPr>
          <w:sz w:val="24"/>
          <w:szCs w:val="24"/>
        </w:rPr>
        <w:t xml:space="preserve">e </w:t>
      </w:r>
      <w:r w:rsidR="00491912" w:rsidRPr="00B80E47">
        <w:rPr>
          <w:sz w:val="24"/>
          <w:szCs w:val="24"/>
        </w:rPr>
        <w:t>maiores</w:t>
      </w:r>
      <w:r w:rsidRPr="00B80E47">
        <w:rPr>
          <w:sz w:val="24"/>
          <w:szCs w:val="24"/>
        </w:rPr>
        <w:t>,</w:t>
      </w:r>
      <w:r w:rsidRPr="00656074">
        <w:rPr>
          <w:sz w:val="24"/>
          <w:szCs w:val="24"/>
        </w:rPr>
        <w:t xml:space="preserve"> e</w:t>
      </w:r>
      <w:r w:rsidR="00E45A18" w:rsidRPr="00656074">
        <w:rPr>
          <w:sz w:val="24"/>
          <w:szCs w:val="24"/>
        </w:rPr>
        <w:t>,</w:t>
      </w:r>
      <w:r w:rsidRPr="008F5BF1">
        <w:rPr>
          <w:sz w:val="24"/>
          <w:szCs w:val="24"/>
        </w:rPr>
        <w:t xml:space="preserve"> </w:t>
      </w:r>
      <w:r w:rsidR="00AD6AE0">
        <w:rPr>
          <w:sz w:val="24"/>
          <w:szCs w:val="24"/>
        </w:rPr>
        <w:t>entre</w:t>
      </w:r>
      <w:r w:rsidRPr="008F5BF1">
        <w:rPr>
          <w:sz w:val="24"/>
          <w:szCs w:val="24"/>
        </w:rPr>
        <w:t xml:space="preserve"> </w:t>
      </w:r>
      <w:r w:rsidR="004B2EBA">
        <w:rPr>
          <w:sz w:val="24"/>
          <w:szCs w:val="24"/>
        </w:rPr>
        <w:t>estes</w:t>
      </w:r>
      <w:r w:rsidR="00E45A18" w:rsidRPr="008F5BF1">
        <w:rPr>
          <w:sz w:val="24"/>
          <w:szCs w:val="24"/>
        </w:rPr>
        <w:t>,</w:t>
      </w:r>
      <w:r w:rsidR="004D06D2">
        <w:rPr>
          <w:rStyle w:val="Refdenotaderodap"/>
          <w:sz w:val="24"/>
          <w:szCs w:val="24"/>
        </w:rPr>
        <w:footnoteReference w:id="6"/>
      </w:r>
      <w:r w:rsidRPr="008F5BF1">
        <w:rPr>
          <w:sz w:val="24"/>
          <w:szCs w:val="24"/>
        </w:rPr>
        <w:t xml:space="preserve"> </w:t>
      </w:r>
      <w:r w:rsidR="00AD6AE0">
        <w:rPr>
          <w:sz w:val="24"/>
          <w:szCs w:val="24"/>
        </w:rPr>
        <w:t>elegeu</w:t>
      </w:r>
      <w:r w:rsidRPr="008F5BF1">
        <w:rPr>
          <w:sz w:val="24"/>
          <w:szCs w:val="24"/>
        </w:rPr>
        <w:t xml:space="preserve"> somente três </w:t>
      </w:r>
      <w:r w:rsidR="00F06C21" w:rsidRPr="007A7618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Moisés, </w:t>
      </w:r>
      <w:r w:rsidR="00FF4345">
        <w:rPr>
          <w:sz w:val="24"/>
          <w:szCs w:val="24"/>
        </w:rPr>
        <w:t xml:space="preserve">o </w:t>
      </w:r>
      <w:r w:rsidRPr="004E1171">
        <w:rPr>
          <w:sz w:val="24"/>
          <w:szCs w:val="24"/>
        </w:rPr>
        <w:t>criador da Lei de Deus</w:t>
      </w:r>
      <w:r w:rsidR="00680B5D">
        <w:rPr>
          <w:sz w:val="24"/>
          <w:szCs w:val="24"/>
        </w:rPr>
        <w:t>;</w:t>
      </w:r>
      <w:r w:rsidRPr="004E1171">
        <w:rPr>
          <w:sz w:val="24"/>
          <w:szCs w:val="24"/>
        </w:rPr>
        <w:t xml:space="preserve"> Isaías, que </w:t>
      </w:r>
      <w:r w:rsidR="00AD6AE0">
        <w:rPr>
          <w:sz w:val="24"/>
          <w:szCs w:val="24"/>
        </w:rPr>
        <w:t>previu</w:t>
      </w:r>
      <w:r w:rsidR="00C26F78">
        <w:rPr>
          <w:sz w:val="24"/>
          <w:szCs w:val="24"/>
        </w:rPr>
        <w:t xml:space="preserve"> a </w:t>
      </w:r>
      <w:r w:rsidR="00890BEB">
        <w:rPr>
          <w:sz w:val="24"/>
          <w:szCs w:val="24"/>
        </w:rPr>
        <w:t>vinda</w:t>
      </w:r>
      <w:r w:rsidR="00C26F78">
        <w:rPr>
          <w:sz w:val="24"/>
          <w:szCs w:val="24"/>
        </w:rPr>
        <w:t xml:space="preserve"> de</w:t>
      </w:r>
      <w:r w:rsidR="00AD6AE0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>Cristo</w:t>
      </w:r>
      <w:r w:rsidR="00AD6AE0">
        <w:rPr>
          <w:sz w:val="24"/>
          <w:szCs w:val="24"/>
        </w:rPr>
        <w:t>,</w:t>
      </w:r>
      <w:r w:rsidRPr="004E1171">
        <w:rPr>
          <w:sz w:val="24"/>
          <w:szCs w:val="24"/>
        </w:rPr>
        <w:t xml:space="preserve"> da tribo de Judá</w:t>
      </w:r>
      <w:r w:rsidR="00AD6AE0">
        <w:rPr>
          <w:sz w:val="24"/>
          <w:szCs w:val="24"/>
        </w:rPr>
        <w:t>, o Messias</w:t>
      </w:r>
      <w:r w:rsidR="00680B5D">
        <w:rPr>
          <w:sz w:val="24"/>
          <w:szCs w:val="24"/>
        </w:rPr>
        <w:t>;</w:t>
      </w:r>
      <w:r w:rsidRPr="004E1171">
        <w:rPr>
          <w:sz w:val="24"/>
          <w:szCs w:val="24"/>
        </w:rPr>
        <w:t xml:space="preserve"> e Jeremias, que </w:t>
      </w:r>
      <w:r w:rsidR="00AD6AE0">
        <w:rPr>
          <w:sz w:val="24"/>
          <w:szCs w:val="24"/>
        </w:rPr>
        <w:t xml:space="preserve">previu </w:t>
      </w:r>
      <w:r w:rsidR="00C26F78">
        <w:rPr>
          <w:sz w:val="24"/>
          <w:szCs w:val="24"/>
        </w:rPr>
        <w:t xml:space="preserve">a </w:t>
      </w:r>
      <w:r w:rsidR="00890BEB">
        <w:rPr>
          <w:sz w:val="24"/>
          <w:szCs w:val="24"/>
        </w:rPr>
        <w:t xml:space="preserve">vinda </w:t>
      </w:r>
      <w:r w:rsidR="00C26F78">
        <w:rPr>
          <w:sz w:val="24"/>
          <w:szCs w:val="24"/>
        </w:rPr>
        <w:t>de</w:t>
      </w:r>
      <w:r w:rsidR="00890BEB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>Anticristo</w:t>
      </w:r>
      <w:r w:rsidR="00AD6AE0">
        <w:rPr>
          <w:sz w:val="24"/>
          <w:szCs w:val="24"/>
        </w:rPr>
        <w:t>,</w:t>
      </w:r>
      <w:r w:rsidRPr="004E1171">
        <w:rPr>
          <w:sz w:val="24"/>
          <w:szCs w:val="24"/>
        </w:rPr>
        <w:t xml:space="preserve"> da tribo de </w:t>
      </w:r>
      <w:proofErr w:type="spellStart"/>
      <w:r w:rsidRPr="004E1171">
        <w:rPr>
          <w:sz w:val="24"/>
          <w:szCs w:val="24"/>
        </w:rPr>
        <w:t>Dã</w:t>
      </w:r>
      <w:proofErr w:type="spellEnd"/>
      <w:r w:rsidR="00AD6AE0">
        <w:rPr>
          <w:sz w:val="24"/>
          <w:szCs w:val="24"/>
        </w:rPr>
        <w:t xml:space="preserve">, o </w:t>
      </w:r>
      <w:proofErr w:type="spellStart"/>
      <w:r w:rsidR="00AD6AE0">
        <w:rPr>
          <w:sz w:val="24"/>
          <w:szCs w:val="24"/>
        </w:rPr>
        <w:t>Antimessias</w:t>
      </w:r>
      <w:proofErr w:type="spellEnd"/>
      <w:r w:rsidRPr="004E1171">
        <w:rPr>
          <w:sz w:val="24"/>
          <w:szCs w:val="24"/>
        </w:rPr>
        <w:t xml:space="preserve">. </w:t>
      </w:r>
    </w:p>
    <w:p w:rsidR="00523B82" w:rsidRPr="008F5BF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656074">
        <w:rPr>
          <w:sz w:val="24"/>
          <w:szCs w:val="24"/>
        </w:rPr>
        <w:tab/>
        <w:t xml:space="preserve">Em seu leito de morte, Jacó, </w:t>
      </w:r>
      <w:r w:rsidR="005D0B3B">
        <w:rPr>
          <w:sz w:val="24"/>
          <w:szCs w:val="24"/>
        </w:rPr>
        <w:t xml:space="preserve">o </w:t>
      </w:r>
      <w:r w:rsidRPr="00656074">
        <w:rPr>
          <w:sz w:val="24"/>
          <w:szCs w:val="24"/>
        </w:rPr>
        <w:t xml:space="preserve">fundador de Israel, </w:t>
      </w:r>
      <w:r w:rsidR="00AD6AE0">
        <w:rPr>
          <w:sz w:val="24"/>
          <w:szCs w:val="24"/>
        </w:rPr>
        <w:t xml:space="preserve">anunciou o futuro </w:t>
      </w:r>
      <w:r w:rsidR="007E66D6">
        <w:rPr>
          <w:sz w:val="24"/>
          <w:szCs w:val="24"/>
        </w:rPr>
        <w:t>a seus</w:t>
      </w:r>
      <w:r w:rsidRPr="00656074">
        <w:rPr>
          <w:sz w:val="24"/>
          <w:szCs w:val="24"/>
        </w:rPr>
        <w:t xml:space="preserve"> doze filhos, para qu</w:t>
      </w:r>
      <w:r w:rsidRPr="008F5BF1">
        <w:rPr>
          <w:sz w:val="24"/>
          <w:szCs w:val="24"/>
        </w:rPr>
        <w:t xml:space="preserve">e </w:t>
      </w:r>
      <w:r w:rsidR="00DD547E">
        <w:rPr>
          <w:sz w:val="24"/>
          <w:szCs w:val="24"/>
        </w:rPr>
        <w:t xml:space="preserve">eles </w:t>
      </w:r>
      <w:r w:rsidR="0021463D">
        <w:rPr>
          <w:sz w:val="24"/>
          <w:szCs w:val="24"/>
        </w:rPr>
        <w:t>saciassem a curiosidade por</w:t>
      </w:r>
      <w:r w:rsidRPr="008F5BF1">
        <w:rPr>
          <w:sz w:val="24"/>
          <w:szCs w:val="24"/>
        </w:rPr>
        <w:t xml:space="preserve"> seu</w:t>
      </w:r>
      <w:r w:rsidR="00AD6AE0">
        <w:rPr>
          <w:sz w:val="24"/>
          <w:szCs w:val="24"/>
        </w:rPr>
        <w:t xml:space="preserve"> próprio</w:t>
      </w:r>
      <w:r w:rsidRPr="008F5BF1">
        <w:rPr>
          <w:sz w:val="24"/>
          <w:szCs w:val="24"/>
        </w:rPr>
        <w:t xml:space="preserve"> destino e empregassem suas forças </w:t>
      </w:r>
      <w:r w:rsidR="000370EF">
        <w:rPr>
          <w:sz w:val="24"/>
          <w:szCs w:val="24"/>
        </w:rPr>
        <w:t>apenas na</w:t>
      </w:r>
      <w:r w:rsidRPr="008F5BF1">
        <w:rPr>
          <w:sz w:val="24"/>
          <w:szCs w:val="24"/>
        </w:rPr>
        <w:t xml:space="preserve"> realização do Testamento. </w:t>
      </w:r>
      <w:r w:rsidR="005D0B3B">
        <w:rPr>
          <w:sz w:val="24"/>
          <w:szCs w:val="24"/>
        </w:rPr>
        <w:t>A</w:t>
      </w:r>
      <w:r w:rsidRPr="008F5BF1">
        <w:rPr>
          <w:sz w:val="24"/>
          <w:szCs w:val="24"/>
        </w:rPr>
        <w:t>o quarto filho, Judá, ele disse: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8F5BF1">
        <w:rPr>
          <w:sz w:val="24"/>
          <w:szCs w:val="24"/>
        </w:rPr>
        <w:tab/>
      </w:r>
      <w:r w:rsidR="00F06C21" w:rsidRPr="007A7618">
        <w:rPr>
          <w:sz w:val="24"/>
          <w:szCs w:val="24"/>
        </w:rPr>
        <w:t xml:space="preserve">— </w:t>
      </w:r>
      <w:r w:rsidR="00AD6AE0">
        <w:rPr>
          <w:sz w:val="24"/>
          <w:szCs w:val="24"/>
        </w:rPr>
        <w:t xml:space="preserve">Tu, </w:t>
      </w:r>
      <w:r w:rsidRPr="004E1171">
        <w:rPr>
          <w:sz w:val="24"/>
          <w:szCs w:val="24"/>
        </w:rPr>
        <w:t>Judá</w:t>
      </w:r>
      <w:r w:rsidR="00AD6AE0">
        <w:rPr>
          <w:sz w:val="24"/>
          <w:szCs w:val="24"/>
        </w:rPr>
        <w:t>, será</w:t>
      </w:r>
      <w:r w:rsidR="001A1A83">
        <w:rPr>
          <w:sz w:val="24"/>
          <w:szCs w:val="24"/>
        </w:rPr>
        <w:t>s</w:t>
      </w:r>
      <w:r w:rsidR="00AD6AE0">
        <w:rPr>
          <w:sz w:val="24"/>
          <w:szCs w:val="24"/>
        </w:rPr>
        <w:t xml:space="preserve"> louvado por teus irmãos!</w:t>
      </w:r>
      <w:r w:rsidRPr="004E1171">
        <w:rPr>
          <w:sz w:val="24"/>
          <w:szCs w:val="24"/>
        </w:rPr>
        <w:t xml:space="preserve"> Tua mão </w:t>
      </w:r>
      <w:r w:rsidR="00C43EDD" w:rsidRPr="00C43EDD">
        <w:rPr>
          <w:sz w:val="24"/>
          <w:szCs w:val="24"/>
        </w:rPr>
        <w:t xml:space="preserve">pousará </w:t>
      </w:r>
      <w:r w:rsidR="001A1A83">
        <w:rPr>
          <w:sz w:val="24"/>
          <w:szCs w:val="24"/>
        </w:rPr>
        <w:t xml:space="preserve">sobre </w:t>
      </w:r>
      <w:r w:rsidR="00C43EDD" w:rsidRPr="00C43EDD">
        <w:rPr>
          <w:sz w:val="24"/>
          <w:szCs w:val="24"/>
        </w:rPr>
        <w:t>as</w:t>
      </w:r>
      <w:r w:rsidRPr="00C43EDD">
        <w:rPr>
          <w:sz w:val="24"/>
          <w:szCs w:val="24"/>
        </w:rPr>
        <w:t xml:space="preserve"> costas d</w:t>
      </w:r>
      <w:r w:rsidR="000370EF" w:rsidRPr="00C43EDD">
        <w:rPr>
          <w:sz w:val="24"/>
          <w:szCs w:val="24"/>
        </w:rPr>
        <w:t>e</w:t>
      </w:r>
      <w:r w:rsidRPr="00C43EDD">
        <w:rPr>
          <w:sz w:val="24"/>
          <w:szCs w:val="24"/>
        </w:rPr>
        <w:t xml:space="preserve"> teus inimigos. Os filhos d</w:t>
      </w:r>
      <w:r w:rsidR="00CD0EB5" w:rsidRPr="00C43EDD">
        <w:rPr>
          <w:sz w:val="24"/>
          <w:szCs w:val="24"/>
        </w:rPr>
        <w:t>e</w:t>
      </w:r>
      <w:r w:rsidRPr="00C43EDD">
        <w:rPr>
          <w:sz w:val="24"/>
          <w:szCs w:val="24"/>
        </w:rPr>
        <w:t xml:space="preserve"> teu pai </w:t>
      </w:r>
      <w:r w:rsidR="008A11AE">
        <w:rPr>
          <w:sz w:val="24"/>
          <w:szCs w:val="24"/>
        </w:rPr>
        <w:t xml:space="preserve">se </w:t>
      </w:r>
      <w:r w:rsidR="00B26BF3">
        <w:rPr>
          <w:sz w:val="24"/>
          <w:szCs w:val="24"/>
        </w:rPr>
        <w:t xml:space="preserve">curvarão </w:t>
      </w:r>
      <w:r w:rsidR="00AD6AE0" w:rsidRPr="00C43EDD">
        <w:rPr>
          <w:sz w:val="24"/>
          <w:szCs w:val="24"/>
        </w:rPr>
        <w:t>a ti</w:t>
      </w:r>
      <w:r w:rsidRPr="00C43EDD">
        <w:rPr>
          <w:sz w:val="24"/>
          <w:szCs w:val="24"/>
        </w:rPr>
        <w:t xml:space="preserve">. </w:t>
      </w:r>
      <w:r w:rsidR="00DA107F">
        <w:rPr>
          <w:sz w:val="24"/>
          <w:szCs w:val="24"/>
        </w:rPr>
        <w:t>U</w:t>
      </w:r>
      <w:r w:rsidR="0021463D" w:rsidRPr="00C43EDD">
        <w:rPr>
          <w:sz w:val="24"/>
          <w:szCs w:val="24"/>
        </w:rPr>
        <w:t xml:space="preserve">m jovem </w:t>
      </w:r>
      <w:r w:rsidRPr="00C43EDD">
        <w:rPr>
          <w:sz w:val="24"/>
          <w:szCs w:val="24"/>
        </w:rPr>
        <w:t>leão</w:t>
      </w:r>
      <w:r w:rsidR="00DA107F">
        <w:rPr>
          <w:sz w:val="24"/>
          <w:szCs w:val="24"/>
        </w:rPr>
        <w:t xml:space="preserve"> é</w:t>
      </w:r>
      <w:r w:rsidRPr="00C43EDD">
        <w:rPr>
          <w:sz w:val="24"/>
          <w:szCs w:val="24"/>
        </w:rPr>
        <w:t xml:space="preserve"> </w:t>
      </w:r>
      <w:r w:rsidR="00C43EDD" w:rsidRPr="00C43EDD">
        <w:rPr>
          <w:sz w:val="24"/>
          <w:szCs w:val="24"/>
        </w:rPr>
        <w:t xml:space="preserve">meu filho </w:t>
      </w:r>
      <w:r w:rsidRPr="00C43EDD">
        <w:rPr>
          <w:sz w:val="24"/>
          <w:szCs w:val="24"/>
        </w:rPr>
        <w:t>Judá</w:t>
      </w:r>
      <w:r w:rsidR="00DA107F">
        <w:rPr>
          <w:sz w:val="24"/>
          <w:szCs w:val="24"/>
        </w:rPr>
        <w:t xml:space="preserve">, </w:t>
      </w:r>
      <w:r w:rsidR="00DA107F">
        <w:rPr>
          <w:sz w:val="24"/>
          <w:szCs w:val="24"/>
        </w:rPr>
        <w:lastRenderedPageBreak/>
        <w:t>que</w:t>
      </w:r>
      <w:r w:rsidR="00C43EDD" w:rsidRPr="00C43EDD">
        <w:rPr>
          <w:sz w:val="24"/>
          <w:szCs w:val="24"/>
        </w:rPr>
        <w:t xml:space="preserve"> se ergue de</w:t>
      </w:r>
      <w:r w:rsidR="0021463D" w:rsidRPr="00C43EDD">
        <w:rPr>
          <w:sz w:val="24"/>
          <w:szCs w:val="24"/>
        </w:rPr>
        <w:t xml:space="preserve"> </w:t>
      </w:r>
      <w:r w:rsidRPr="00C43EDD">
        <w:rPr>
          <w:sz w:val="24"/>
          <w:szCs w:val="24"/>
        </w:rPr>
        <w:t xml:space="preserve">sua presa. </w:t>
      </w:r>
      <w:r w:rsidR="0021463D" w:rsidRPr="00C43EDD">
        <w:rPr>
          <w:sz w:val="24"/>
          <w:szCs w:val="24"/>
        </w:rPr>
        <w:t xml:space="preserve">Ele se </w:t>
      </w:r>
      <w:r w:rsidR="00DA107F">
        <w:rPr>
          <w:sz w:val="24"/>
          <w:szCs w:val="24"/>
        </w:rPr>
        <w:t xml:space="preserve">inclinou e se </w:t>
      </w:r>
      <w:r w:rsidR="00C43EDD">
        <w:rPr>
          <w:sz w:val="24"/>
          <w:szCs w:val="24"/>
        </w:rPr>
        <w:t>deitou como</w:t>
      </w:r>
      <w:r w:rsidRPr="0063123D">
        <w:rPr>
          <w:sz w:val="24"/>
          <w:szCs w:val="24"/>
        </w:rPr>
        <w:t xml:space="preserve"> </w:t>
      </w:r>
      <w:r w:rsidR="001A1A83">
        <w:rPr>
          <w:sz w:val="24"/>
          <w:szCs w:val="24"/>
        </w:rPr>
        <w:t xml:space="preserve">um leão e </w:t>
      </w:r>
      <w:r w:rsidRPr="0063123D">
        <w:rPr>
          <w:sz w:val="24"/>
          <w:szCs w:val="24"/>
        </w:rPr>
        <w:t>uma leoa</w:t>
      </w:r>
      <w:r w:rsidR="001A1A83">
        <w:rPr>
          <w:sz w:val="24"/>
          <w:szCs w:val="24"/>
        </w:rPr>
        <w:t>: q</w:t>
      </w:r>
      <w:r w:rsidR="00C43EDD">
        <w:rPr>
          <w:sz w:val="24"/>
          <w:szCs w:val="24"/>
        </w:rPr>
        <w:t xml:space="preserve">uem </w:t>
      </w:r>
      <w:r w:rsidR="001A1A83">
        <w:rPr>
          <w:sz w:val="24"/>
          <w:szCs w:val="24"/>
        </w:rPr>
        <w:t>o despertará</w:t>
      </w:r>
      <w:r w:rsidRPr="004E1171">
        <w:rPr>
          <w:sz w:val="24"/>
          <w:szCs w:val="24"/>
        </w:rPr>
        <w:t xml:space="preserve">? </w:t>
      </w:r>
      <w:r w:rsidR="001A1A83">
        <w:rPr>
          <w:sz w:val="24"/>
          <w:szCs w:val="24"/>
        </w:rPr>
        <w:t>Um</w:t>
      </w:r>
      <w:r w:rsidR="001A1A83" w:rsidRPr="004E1171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 xml:space="preserve">cetro não </w:t>
      </w:r>
      <w:r w:rsidR="0021463D">
        <w:rPr>
          <w:sz w:val="24"/>
          <w:szCs w:val="24"/>
        </w:rPr>
        <w:t>se afastará</w:t>
      </w:r>
      <w:r w:rsidRPr="004E1171">
        <w:rPr>
          <w:sz w:val="24"/>
          <w:szCs w:val="24"/>
        </w:rPr>
        <w:t xml:space="preserve"> de Judá nem </w:t>
      </w:r>
      <w:r w:rsidR="001A1A83">
        <w:rPr>
          <w:sz w:val="24"/>
          <w:szCs w:val="24"/>
        </w:rPr>
        <w:t>um</w:t>
      </w:r>
      <w:r w:rsidR="0021463D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 xml:space="preserve">legislador de </w:t>
      </w:r>
      <w:r w:rsidR="001A1A83">
        <w:rPr>
          <w:sz w:val="24"/>
          <w:szCs w:val="24"/>
        </w:rPr>
        <w:t>seus pés</w:t>
      </w:r>
      <w:r w:rsidRPr="004E1171">
        <w:rPr>
          <w:sz w:val="24"/>
          <w:szCs w:val="24"/>
        </w:rPr>
        <w:t xml:space="preserve"> </w:t>
      </w:r>
      <w:r w:rsidR="001A1A83">
        <w:rPr>
          <w:sz w:val="24"/>
          <w:szCs w:val="24"/>
        </w:rPr>
        <w:t>até que</w:t>
      </w:r>
      <w:r w:rsidRPr="004E1171">
        <w:rPr>
          <w:sz w:val="24"/>
          <w:szCs w:val="24"/>
        </w:rPr>
        <w:t xml:space="preserve"> </w:t>
      </w:r>
      <w:r w:rsidR="001A1A83" w:rsidRPr="00DA107F">
        <w:rPr>
          <w:sz w:val="24"/>
          <w:szCs w:val="24"/>
        </w:rPr>
        <w:t>venha</w:t>
      </w:r>
      <w:r w:rsidR="00C43EDD">
        <w:rPr>
          <w:sz w:val="24"/>
          <w:szCs w:val="24"/>
        </w:rPr>
        <w:t xml:space="preserve"> </w:t>
      </w:r>
      <w:proofErr w:type="spellStart"/>
      <w:r w:rsidR="001A1A83">
        <w:rPr>
          <w:sz w:val="24"/>
          <w:szCs w:val="24"/>
        </w:rPr>
        <w:t>Siló</w:t>
      </w:r>
      <w:proofErr w:type="spellEnd"/>
      <w:r w:rsidRPr="004E1171">
        <w:rPr>
          <w:sz w:val="24"/>
          <w:szCs w:val="24"/>
        </w:rPr>
        <w:t xml:space="preserve"> e </w:t>
      </w:r>
      <w:r w:rsidR="00C43EDD">
        <w:rPr>
          <w:sz w:val="24"/>
          <w:szCs w:val="24"/>
        </w:rPr>
        <w:t>os povos</w:t>
      </w:r>
      <w:r w:rsidR="001A1A83">
        <w:rPr>
          <w:sz w:val="24"/>
          <w:szCs w:val="24"/>
        </w:rPr>
        <w:t xml:space="preserve"> Lhe</w:t>
      </w:r>
      <w:r w:rsidRPr="004E1171">
        <w:rPr>
          <w:sz w:val="24"/>
          <w:szCs w:val="24"/>
        </w:rPr>
        <w:t xml:space="preserve"> obed</w:t>
      </w:r>
      <w:r w:rsidR="001A1A83">
        <w:rPr>
          <w:sz w:val="24"/>
          <w:szCs w:val="24"/>
        </w:rPr>
        <w:t>eçam</w:t>
      </w:r>
      <w:r w:rsidRPr="004E1171">
        <w:rPr>
          <w:sz w:val="24"/>
          <w:szCs w:val="24"/>
        </w:rPr>
        <w:t>...</w:t>
      </w:r>
      <w:proofErr w:type="gramStart"/>
      <w:r w:rsidRPr="004E1171">
        <w:rPr>
          <w:rStyle w:val="Refdenotaderodap"/>
          <w:sz w:val="24"/>
          <w:szCs w:val="24"/>
        </w:rPr>
        <w:footnoteReference w:id="7"/>
      </w:r>
      <w:proofErr w:type="gramEnd"/>
      <w:r w:rsidRPr="004E1171">
        <w:rPr>
          <w:sz w:val="24"/>
          <w:szCs w:val="24"/>
        </w:rPr>
        <w:t xml:space="preserve"> 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  <w:t xml:space="preserve">Ao </w:t>
      </w:r>
      <w:r w:rsidR="00C43EDD">
        <w:rPr>
          <w:sz w:val="24"/>
          <w:szCs w:val="24"/>
        </w:rPr>
        <w:t xml:space="preserve">seu </w:t>
      </w:r>
      <w:r w:rsidRPr="004E1171">
        <w:rPr>
          <w:sz w:val="24"/>
          <w:szCs w:val="24"/>
        </w:rPr>
        <w:t xml:space="preserve">sexto filho, </w:t>
      </w:r>
      <w:proofErr w:type="spellStart"/>
      <w:r w:rsidRPr="004E1171">
        <w:rPr>
          <w:sz w:val="24"/>
          <w:szCs w:val="24"/>
        </w:rPr>
        <w:t>Dã</w:t>
      </w:r>
      <w:proofErr w:type="spellEnd"/>
      <w:r w:rsidRPr="004E1171">
        <w:rPr>
          <w:sz w:val="24"/>
          <w:szCs w:val="24"/>
        </w:rPr>
        <w:t xml:space="preserve">, </w:t>
      </w:r>
      <w:r w:rsidR="00C43EDD">
        <w:rPr>
          <w:sz w:val="24"/>
          <w:szCs w:val="24"/>
        </w:rPr>
        <w:t>Jacó</w:t>
      </w:r>
      <w:r w:rsidR="00C43EDD" w:rsidRPr="004E1171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>disse: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9C73C1" w:rsidRPr="007A7618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Dã</w:t>
      </w:r>
      <w:proofErr w:type="spellEnd"/>
      <w:r w:rsidRPr="004E1171">
        <w:rPr>
          <w:sz w:val="24"/>
          <w:szCs w:val="24"/>
        </w:rPr>
        <w:t xml:space="preserve"> julgará </w:t>
      </w:r>
      <w:r w:rsidRPr="003F1139">
        <w:rPr>
          <w:sz w:val="24"/>
          <w:szCs w:val="24"/>
        </w:rPr>
        <w:t>seu</w:t>
      </w:r>
      <w:r w:rsidRPr="004E1171">
        <w:rPr>
          <w:sz w:val="24"/>
          <w:szCs w:val="24"/>
        </w:rPr>
        <w:t xml:space="preserve"> povo como uma das tribos de Israel. </w:t>
      </w:r>
      <w:proofErr w:type="spellStart"/>
      <w:r w:rsidRPr="004E1171">
        <w:rPr>
          <w:sz w:val="24"/>
          <w:szCs w:val="24"/>
        </w:rPr>
        <w:t>Dã</w:t>
      </w:r>
      <w:proofErr w:type="spellEnd"/>
      <w:r w:rsidRPr="004E1171">
        <w:rPr>
          <w:sz w:val="24"/>
          <w:szCs w:val="24"/>
        </w:rPr>
        <w:t xml:space="preserve"> será uma serpente na estrada. Um</w:t>
      </w:r>
      <w:r w:rsidR="008C3CE5">
        <w:rPr>
          <w:sz w:val="24"/>
          <w:szCs w:val="24"/>
        </w:rPr>
        <w:t>a</w:t>
      </w:r>
      <w:r w:rsidRPr="004E1171">
        <w:rPr>
          <w:sz w:val="24"/>
          <w:szCs w:val="24"/>
        </w:rPr>
        <w:t xml:space="preserve"> áspide no caminho</w:t>
      </w:r>
      <w:r w:rsidR="00C43EDD">
        <w:rPr>
          <w:sz w:val="24"/>
          <w:szCs w:val="24"/>
        </w:rPr>
        <w:t xml:space="preserve"> que fere</w:t>
      </w:r>
      <w:r w:rsidRPr="004E1171">
        <w:rPr>
          <w:sz w:val="24"/>
          <w:szCs w:val="24"/>
        </w:rPr>
        <w:t xml:space="preserve"> a pata do cavalo, de maneira que o cavaleiro cairá para trás...</w:t>
      </w:r>
      <w:proofErr w:type="gramStart"/>
      <w:r w:rsidRPr="004E1171">
        <w:rPr>
          <w:rStyle w:val="Refdenotaderodap"/>
          <w:sz w:val="24"/>
          <w:szCs w:val="24"/>
        </w:rPr>
        <w:footnoteReference w:id="8"/>
      </w:r>
      <w:proofErr w:type="gramEnd"/>
      <w:r w:rsidRPr="004E1171">
        <w:rPr>
          <w:sz w:val="24"/>
          <w:szCs w:val="24"/>
        </w:rPr>
        <w:t xml:space="preserve"> 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  <w:t xml:space="preserve">Do leão </w:t>
      </w:r>
      <w:r w:rsidR="006B02DD">
        <w:rPr>
          <w:sz w:val="24"/>
          <w:szCs w:val="24"/>
        </w:rPr>
        <w:t>no auge</w:t>
      </w:r>
      <w:r w:rsidRPr="004E1171">
        <w:rPr>
          <w:sz w:val="24"/>
          <w:szCs w:val="24"/>
        </w:rPr>
        <w:t xml:space="preserve"> de sua força </w:t>
      </w:r>
      <w:r w:rsidR="00CD0EB5">
        <w:rPr>
          <w:sz w:val="24"/>
          <w:szCs w:val="24"/>
        </w:rPr>
        <w:t xml:space="preserve">e </w:t>
      </w:r>
      <w:r w:rsidR="006B02DD">
        <w:rPr>
          <w:sz w:val="24"/>
          <w:szCs w:val="24"/>
        </w:rPr>
        <w:t>de seu caminho</w:t>
      </w:r>
      <w:r w:rsidRPr="004E1171">
        <w:rPr>
          <w:sz w:val="24"/>
          <w:szCs w:val="24"/>
        </w:rPr>
        <w:t xml:space="preserve"> </w:t>
      </w:r>
      <w:r w:rsidR="006B02DD">
        <w:rPr>
          <w:sz w:val="24"/>
          <w:szCs w:val="24"/>
        </w:rPr>
        <w:t>surgiu</w:t>
      </w:r>
      <w:r w:rsidRPr="004E1171">
        <w:rPr>
          <w:sz w:val="24"/>
          <w:szCs w:val="24"/>
        </w:rPr>
        <w:t xml:space="preserve"> </w:t>
      </w:r>
      <w:r w:rsidR="006B02DD">
        <w:rPr>
          <w:sz w:val="24"/>
          <w:szCs w:val="24"/>
        </w:rPr>
        <w:t xml:space="preserve">Cristo, </w:t>
      </w:r>
      <w:r w:rsidRPr="004E1171">
        <w:rPr>
          <w:sz w:val="24"/>
          <w:szCs w:val="24"/>
        </w:rPr>
        <w:t xml:space="preserve">o Messias. </w:t>
      </w:r>
      <w:r w:rsidR="008C3CE5" w:rsidRPr="004E1171">
        <w:rPr>
          <w:sz w:val="24"/>
          <w:szCs w:val="24"/>
        </w:rPr>
        <w:t>D</w:t>
      </w:r>
      <w:r w:rsidR="008C3CE5">
        <w:rPr>
          <w:sz w:val="24"/>
          <w:szCs w:val="24"/>
        </w:rPr>
        <w:t>a</w:t>
      </w:r>
      <w:r w:rsidR="008C3CE5" w:rsidRPr="004E1171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>Áspide, a serpente, a arma d</w:t>
      </w:r>
      <w:r w:rsidR="006B02DD">
        <w:rPr>
          <w:sz w:val="24"/>
          <w:szCs w:val="24"/>
        </w:rPr>
        <w:t>e</w:t>
      </w:r>
      <w:r w:rsidRPr="004E1171">
        <w:rPr>
          <w:sz w:val="24"/>
          <w:szCs w:val="24"/>
        </w:rPr>
        <w:t xml:space="preserve"> morte </w:t>
      </w:r>
      <w:r w:rsidR="006B02DD">
        <w:rPr>
          <w:sz w:val="24"/>
          <w:szCs w:val="24"/>
        </w:rPr>
        <w:t>d</w:t>
      </w:r>
      <w:r w:rsidRPr="004E1171">
        <w:rPr>
          <w:sz w:val="24"/>
          <w:szCs w:val="24"/>
        </w:rPr>
        <w:t xml:space="preserve">os antigos carrascos e suicidas, </w:t>
      </w:r>
      <w:r w:rsidR="006B02DD">
        <w:rPr>
          <w:sz w:val="24"/>
          <w:szCs w:val="24"/>
        </w:rPr>
        <w:t>surgiu Anticristo,</w:t>
      </w:r>
      <w:r w:rsidRPr="004E1171">
        <w:rPr>
          <w:sz w:val="24"/>
          <w:szCs w:val="24"/>
        </w:rPr>
        <w:t xml:space="preserve"> o </w:t>
      </w:r>
      <w:proofErr w:type="spellStart"/>
      <w:r w:rsidRPr="004E1171">
        <w:rPr>
          <w:sz w:val="24"/>
          <w:szCs w:val="24"/>
        </w:rPr>
        <w:t>Antimessias</w:t>
      </w:r>
      <w:proofErr w:type="spellEnd"/>
      <w:r w:rsidRPr="004E1171">
        <w:rPr>
          <w:sz w:val="24"/>
          <w:szCs w:val="24"/>
        </w:rPr>
        <w:t xml:space="preserve">. E </w:t>
      </w:r>
      <w:r w:rsidRPr="006B02DD">
        <w:rPr>
          <w:sz w:val="24"/>
          <w:szCs w:val="24"/>
        </w:rPr>
        <w:t xml:space="preserve">no grande dia da </w:t>
      </w:r>
      <w:r w:rsidR="009C73C1" w:rsidRPr="006B02DD">
        <w:rPr>
          <w:sz w:val="24"/>
          <w:szCs w:val="24"/>
        </w:rPr>
        <w:t xml:space="preserve">Bênção </w:t>
      </w:r>
      <w:r w:rsidRPr="006B02DD">
        <w:rPr>
          <w:sz w:val="24"/>
          <w:szCs w:val="24"/>
        </w:rPr>
        <w:t>e da</w:t>
      </w:r>
      <w:r w:rsidRPr="004E1171">
        <w:rPr>
          <w:sz w:val="24"/>
          <w:szCs w:val="24"/>
        </w:rPr>
        <w:t xml:space="preserve"> Maldição, quando Moisés, da tribo de Levi, ensinou ao povo amar </w:t>
      </w:r>
      <w:r w:rsidR="009C73C1" w:rsidRPr="00656074">
        <w:rPr>
          <w:sz w:val="24"/>
          <w:szCs w:val="24"/>
        </w:rPr>
        <w:t xml:space="preserve">a </w:t>
      </w:r>
      <w:r w:rsidRPr="00656074">
        <w:rPr>
          <w:sz w:val="24"/>
          <w:szCs w:val="24"/>
        </w:rPr>
        <w:t xml:space="preserve">Deus e temer a maledicência, eles estavam separados. </w:t>
      </w:r>
      <w:r w:rsidRPr="00C26F78">
        <w:rPr>
          <w:sz w:val="24"/>
          <w:szCs w:val="24"/>
        </w:rPr>
        <w:t>A tribo</w:t>
      </w:r>
      <w:r w:rsidRPr="00656074">
        <w:rPr>
          <w:sz w:val="24"/>
          <w:szCs w:val="24"/>
        </w:rPr>
        <w:t xml:space="preserve"> de Judá no monte da </w:t>
      </w:r>
      <w:r w:rsidR="009C73C1" w:rsidRPr="00656074">
        <w:rPr>
          <w:sz w:val="24"/>
          <w:szCs w:val="24"/>
        </w:rPr>
        <w:t>Bênção</w:t>
      </w:r>
      <w:r w:rsidR="006B02DD">
        <w:rPr>
          <w:sz w:val="24"/>
          <w:szCs w:val="24"/>
        </w:rPr>
        <w:t>,</w:t>
      </w:r>
      <w:r w:rsidR="009C73C1" w:rsidRPr="00656074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G</w:t>
      </w:r>
      <w:r w:rsidR="004D06D2">
        <w:rPr>
          <w:sz w:val="24"/>
          <w:szCs w:val="24"/>
        </w:rPr>
        <w:t>a</w:t>
      </w:r>
      <w:r w:rsidRPr="004E1171">
        <w:rPr>
          <w:sz w:val="24"/>
          <w:szCs w:val="24"/>
        </w:rPr>
        <w:t>rizim</w:t>
      </w:r>
      <w:proofErr w:type="spellEnd"/>
      <w:r w:rsidRPr="004E1171">
        <w:rPr>
          <w:sz w:val="24"/>
          <w:szCs w:val="24"/>
        </w:rPr>
        <w:t xml:space="preserve">; a tribo de </w:t>
      </w:r>
      <w:proofErr w:type="spellStart"/>
      <w:r w:rsidRPr="004E1171">
        <w:rPr>
          <w:sz w:val="24"/>
          <w:szCs w:val="24"/>
        </w:rPr>
        <w:t>Dã</w:t>
      </w:r>
      <w:proofErr w:type="spellEnd"/>
      <w:r w:rsidRPr="004E1171">
        <w:rPr>
          <w:sz w:val="24"/>
          <w:szCs w:val="24"/>
        </w:rPr>
        <w:t xml:space="preserve"> no monte da Maldição</w:t>
      </w:r>
      <w:r w:rsidR="006B02DD">
        <w:rPr>
          <w:sz w:val="24"/>
          <w:szCs w:val="24"/>
        </w:rPr>
        <w:t>,</w:t>
      </w:r>
      <w:r w:rsidRPr="004E1171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Ebal</w:t>
      </w:r>
      <w:proofErr w:type="spellEnd"/>
      <w:r w:rsidRPr="004E1171">
        <w:rPr>
          <w:sz w:val="24"/>
          <w:szCs w:val="24"/>
        </w:rPr>
        <w:t>.</w:t>
      </w:r>
      <w:proofErr w:type="gramStart"/>
      <w:r w:rsidR="004110FA">
        <w:rPr>
          <w:rStyle w:val="Refdenotaderodap"/>
          <w:sz w:val="24"/>
          <w:szCs w:val="24"/>
        </w:rPr>
        <w:footnoteReference w:id="9"/>
      </w:r>
      <w:proofErr w:type="gramEnd"/>
    </w:p>
    <w:p w:rsidR="00523B82" w:rsidRPr="00DD6FCE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0370EF">
        <w:rPr>
          <w:sz w:val="24"/>
          <w:szCs w:val="24"/>
        </w:rPr>
        <w:t>P</w:t>
      </w:r>
      <w:r w:rsidRPr="004E1171">
        <w:rPr>
          <w:sz w:val="24"/>
          <w:szCs w:val="24"/>
        </w:rPr>
        <w:t>assou</w:t>
      </w:r>
      <w:r w:rsidR="000370EF">
        <w:rPr>
          <w:sz w:val="24"/>
          <w:szCs w:val="24"/>
        </w:rPr>
        <w:t>-se</w:t>
      </w:r>
      <w:r w:rsidRPr="004E1171">
        <w:rPr>
          <w:sz w:val="24"/>
          <w:szCs w:val="24"/>
        </w:rPr>
        <w:t xml:space="preserve"> muito tempo desde o sétimo dia da Criação, dia sa</w:t>
      </w:r>
      <w:r w:rsidR="006B02DD">
        <w:rPr>
          <w:sz w:val="24"/>
          <w:szCs w:val="24"/>
        </w:rPr>
        <w:t>grado</w:t>
      </w:r>
      <w:r w:rsidRPr="004E1171">
        <w:rPr>
          <w:sz w:val="24"/>
          <w:szCs w:val="24"/>
        </w:rPr>
        <w:t xml:space="preserve"> para o Nascimento da arte. Mas o </w:t>
      </w:r>
      <w:r w:rsidRPr="00656074">
        <w:rPr>
          <w:sz w:val="24"/>
          <w:szCs w:val="24"/>
        </w:rPr>
        <w:t xml:space="preserve">pensamento, a mais temível tortura </w:t>
      </w:r>
      <w:r w:rsidR="007D5F9F">
        <w:rPr>
          <w:sz w:val="24"/>
          <w:szCs w:val="24"/>
        </w:rPr>
        <w:t>terrena</w:t>
      </w:r>
      <w:r w:rsidRPr="00656074">
        <w:rPr>
          <w:sz w:val="24"/>
          <w:szCs w:val="24"/>
        </w:rPr>
        <w:t xml:space="preserve"> </w:t>
      </w:r>
      <w:r w:rsidR="009524BF">
        <w:rPr>
          <w:sz w:val="24"/>
          <w:szCs w:val="24"/>
        </w:rPr>
        <w:t>a que</w:t>
      </w:r>
      <w:r w:rsidR="002F342A">
        <w:rPr>
          <w:sz w:val="24"/>
          <w:szCs w:val="24"/>
        </w:rPr>
        <w:t xml:space="preserve"> </w:t>
      </w:r>
      <w:r w:rsidR="00CD0EB5">
        <w:rPr>
          <w:sz w:val="24"/>
          <w:szCs w:val="24"/>
        </w:rPr>
        <w:t>depois</w:t>
      </w:r>
      <w:r w:rsidRPr="008F5BF1">
        <w:rPr>
          <w:sz w:val="24"/>
          <w:szCs w:val="24"/>
        </w:rPr>
        <w:t xml:space="preserve"> </w:t>
      </w:r>
      <w:r w:rsidR="002F342A">
        <w:rPr>
          <w:sz w:val="24"/>
          <w:szCs w:val="24"/>
        </w:rPr>
        <w:t>foi</w:t>
      </w:r>
      <w:r w:rsidR="00C4441A">
        <w:rPr>
          <w:sz w:val="24"/>
          <w:szCs w:val="24"/>
        </w:rPr>
        <w:t xml:space="preserve"> </w:t>
      </w:r>
      <w:r w:rsidRPr="008F5BF1">
        <w:rPr>
          <w:sz w:val="24"/>
          <w:szCs w:val="24"/>
        </w:rPr>
        <w:t xml:space="preserve">submetido Shakespeare, um gênio </w:t>
      </w:r>
      <w:r w:rsidR="006B02DD">
        <w:rPr>
          <w:sz w:val="24"/>
          <w:szCs w:val="24"/>
        </w:rPr>
        <w:t>fixado na</w:t>
      </w:r>
      <w:r w:rsidRPr="0063123D">
        <w:rPr>
          <w:sz w:val="24"/>
          <w:szCs w:val="24"/>
        </w:rPr>
        <w:t xml:space="preserve"> terra e rejeitado pelos Céus</w:t>
      </w:r>
      <w:r w:rsidR="00125501">
        <w:rPr>
          <w:sz w:val="24"/>
          <w:szCs w:val="24"/>
        </w:rPr>
        <w:t xml:space="preserve"> </w:t>
      </w:r>
      <w:r w:rsidR="00125501" w:rsidRPr="007A7618">
        <w:rPr>
          <w:sz w:val="24"/>
          <w:szCs w:val="24"/>
        </w:rPr>
        <w:t>—</w:t>
      </w:r>
      <w:r w:rsidRPr="0063123D">
        <w:rPr>
          <w:sz w:val="24"/>
          <w:szCs w:val="24"/>
        </w:rPr>
        <w:t xml:space="preserve"> </w:t>
      </w:r>
      <w:r w:rsidR="002F342A">
        <w:rPr>
          <w:sz w:val="24"/>
          <w:szCs w:val="24"/>
        </w:rPr>
        <w:t xml:space="preserve">pois </w:t>
      </w:r>
      <w:r w:rsidR="00403B38">
        <w:rPr>
          <w:sz w:val="24"/>
          <w:szCs w:val="24"/>
        </w:rPr>
        <w:t>quem</w:t>
      </w:r>
      <w:r w:rsidRPr="0063123D">
        <w:rPr>
          <w:sz w:val="24"/>
          <w:szCs w:val="24"/>
        </w:rPr>
        <w:t xml:space="preserve"> é forte em desvendar mentes humanas</w:t>
      </w:r>
      <w:r w:rsidRPr="00736B5A">
        <w:rPr>
          <w:sz w:val="24"/>
          <w:szCs w:val="24"/>
        </w:rPr>
        <w:t xml:space="preserve"> é fraco em desvendar as ideias </w:t>
      </w:r>
      <w:r w:rsidR="00095C5D">
        <w:rPr>
          <w:sz w:val="24"/>
          <w:szCs w:val="24"/>
        </w:rPr>
        <w:t>divinas</w:t>
      </w:r>
      <w:r w:rsidR="00125501">
        <w:rPr>
          <w:sz w:val="24"/>
          <w:szCs w:val="24"/>
        </w:rPr>
        <w:t xml:space="preserve"> </w:t>
      </w:r>
      <w:r w:rsidR="00125501" w:rsidRPr="007A7618">
        <w:rPr>
          <w:sz w:val="24"/>
          <w:szCs w:val="24"/>
        </w:rPr>
        <w:t>—</w:t>
      </w:r>
      <w:r w:rsidRPr="00736B5A">
        <w:rPr>
          <w:sz w:val="24"/>
          <w:szCs w:val="24"/>
        </w:rPr>
        <w:t xml:space="preserve">, </w:t>
      </w:r>
      <w:r w:rsidR="00A91719">
        <w:rPr>
          <w:sz w:val="24"/>
          <w:szCs w:val="24"/>
        </w:rPr>
        <w:t xml:space="preserve">o pensamento </w:t>
      </w:r>
      <w:r w:rsidR="00844248" w:rsidRPr="00B82C1C">
        <w:rPr>
          <w:sz w:val="24"/>
          <w:szCs w:val="24"/>
        </w:rPr>
        <w:t xml:space="preserve">atormentava </w:t>
      </w:r>
      <w:r w:rsidRPr="00B82C1C">
        <w:rPr>
          <w:sz w:val="24"/>
          <w:szCs w:val="24"/>
        </w:rPr>
        <w:t>o homem</w:t>
      </w:r>
      <w:r w:rsidR="002F342A">
        <w:rPr>
          <w:sz w:val="24"/>
          <w:szCs w:val="24"/>
        </w:rPr>
        <w:t>,</w:t>
      </w:r>
      <w:r w:rsidR="008C3CE5">
        <w:rPr>
          <w:sz w:val="24"/>
          <w:szCs w:val="24"/>
        </w:rPr>
        <w:t xml:space="preserve"> </w:t>
      </w:r>
      <w:r w:rsidR="000370EF">
        <w:rPr>
          <w:sz w:val="24"/>
          <w:szCs w:val="24"/>
        </w:rPr>
        <w:t xml:space="preserve">que </w:t>
      </w:r>
      <w:r w:rsidR="003C4EE2" w:rsidRPr="00F55B54">
        <w:rPr>
          <w:sz w:val="24"/>
          <w:szCs w:val="24"/>
        </w:rPr>
        <w:t>por isso</w:t>
      </w:r>
      <w:r w:rsidRPr="00D61C48">
        <w:rPr>
          <w:sz w:val="24"/>
          <w:szCs w:val="24"/>
        </w:rPr>
        <w:t xml:space="preserve"> fo</w:t>
      </w:r>
      <w:r w:rsidR="005806CF">
        <w:rPr>
          <w:sz w:val="24"/>
          <w:szCs w:val="24"/>
        </w:rPr>
        <w:t>ra</w:t>
      </w:r>
      <w:r w:rsidRPr="00D61C48">
        <w:rPr>
          <w:sz w:val="24"/>
          <w:szCs w:val="24"/>
        </w:rPr>
        <w:t xml:space="preserve"> expuls</w:t>
      </w:r>
      <w:r w:rsidRPr="004A34B4">
        <w:rPr>
          <w:sz w:val="24"/>
          <w:szCs w:val="24"/>
        </w:rPr>
        <w:t xml:space="preserve">o do Éden e </w:t>
      </w:r>
      <w:r w:rsidR="003C4EE2" w:rsidRPr="00DD6FCE">
        <w:rPr>
          <w:sz w:val="24"/>
          <w:szCs w:val="24"/>
        </w:rPr>
        <w:t xml:space="preserve">condenado </w:t>
      </w:r>
      <w:r w:rsidRPr="00263ED2">
        <w:rPr>
          <w:sz w:val="24"/>
          <w:szCs w:val="24"/>
        </w:rPr>
        <w:t>a</w:t>
      </w:r>
      <w:r w:rsidRPr="00A91719">
        <w:rPr>
          <w:sz w:val="24"/>
          <w:szCs w:val="24"/>
        </w:rPr>
        <w:t xml:space="preserve">o trabalho eterno. </w:t>
      </w:r>
      <w:r w:rsidR="00C26F78">
        <w:rPr>
          <w:sz w:val="24"/>
          <w:szCs w:val="24"/>
        </w:rPr>
        <w:t xml:space="preserve">Quanto </w:t>
      </w:r>
      <w:r w:rsidR="000370EF">
        <w:rPr>
          <w:sz w:val="24"/>
          <w:szCs w:val="24"/>
        </w:rPr>
        <w:t>à</w:t>
      </w:r>
      <w:r w:rsidRPr="00A91719">
        <w:rPr>
          <w:sz w:val="24"/>
          <w:szCs w:val="24"/>
        </w:rPr>
        <w:t xml:space="preserve"> arte, um </w:t>
      </w:r>
      <w:r w:rsidR="00403B38">
        <w:rPr>
          <w:sz w:val="24"/>
          <w:szCs w:val="24"/>
        </w:rPr>
        <w:t>Dom</w:t>
      </w:r>
      <w:r w:rsidR="000370EF">
        <w:rPr>
          <w:sz w:val="24"/>
          <w:szCs w:val="24"/>
        </w:rPr>
        <w:t xml:space="preserve"> sagrado</w:t>
      </w:r>
      <w:r w:rsidRPr="00A91719">
        <w:rPr>
          <w:sz w:val="24"/>
          <w:szCs w:val="24"/>
        </w:rPr>
        <w:t xml:space="preserve"> do Senhor, o homem aprendeu a dirigi</w:t>
      </w:r>
      <w:r w:rsidR="00CD0EB5">
        <w:rPr>
          <w:sz w:val="24"/>
          <w:szCs w:val="24"/>
        </w:rPr>
        <w:t>-la</w:t>
      </w:r>
      <w:r w:rsidRPr="00A91719">
        <w:rPr>
          <w:sz w:val="24"/>
          <w:szCs w:val="24"/>
        </w:rPr>
        <w:t xml:space="preserve"> contra Aquele </w:t>
      </w:r>
      <w:r w:rsidR="002F342A">
        <w:rPr>
          <w:sz w:val="24"/>
          <w:szCs w:val="24"/>
        </w:rPr>
        <w:t xml:space="preserve">de </w:t>
      </w:r>
      <w:r w:rsidR="00403B38">
        <w:rPr>
          <w:sz w:val="24"/>
          <w:szCs w:val="24"/>
        </w:rPr>
        <w:t>q</w:t>
      </w:r>
      <w:r w:rsidRPr="00A91719">
        <w:rPr>
          <w:sz w:val="24"/>
          <w:szCs w:val="24"/>
        </w:rPr>
        <w:t>ue</w:t>
      </w:r>
      <w:r w:rsidR="002F342A">
        <w:rPr>
          <w:sz w:val="24"/>
          <w:szCs w:val="24"/>
        </w:rPr>
        <w:t>m</w:t>
      </w:r>
      <w:r w:rsidRPr="00A91719">
        <w:rPr>
          <w:sz w:val="24"/>
          <w:szCs w:val="24"/>
        </w:rPr>
        <w:t xml:space="preserve"> </w:t>
      </w:r>
      <w:r w:rsidR="002F342A">
        <w:rPr>
          <w:sz w:val="24"/>
          <w:szCs w:val="24"/>
        </w:rPr>
        <w:t>a recebe</w:t>
      </w:r>
      <w:r w:rsidR="005B57D8">
        <w:rPr>
          <w:sz w:val="24"/>
          <w:szCs w:val="24"/>
        </w:rPr>
        <w:t>ra</w:t>
      </w:r>
      <w:r w:rsidRPr="00A91719">
        <w:rPr>
          <w:sz w:val="24"/>
          <w:szCs w:val="24"/>
        </w:rPr>
        <w:t xml:space="preserve">. E a primeira maldição, </w:t>
      </w:r>
      <w:r w:rsidRPr="005A0C66">
        <w:rPr>
          <w:sz w:val="24"/>
          <w:szCs w:val="24"/>
        </w:rPr>
        <w:t xml:space="preserve">pronunciada no monte </w:t>
      </w:r>
      <w:proofErr w:type="spellStart"/>
      <w:r w:rsidRPr="005A0C66">
        <w:rPr>
          <w:sz w:val="24"/>
          <w:szCs w:val="24"/>
        </w:rPr>
        <w:t>Ebal</w:t>
      </w:r>
      <w:proofErr w:type="spellEnd"/>
      <w:r w:rsidRPr="005A0C66">
        <w:rPr>
          <w:sz w:val="24"/>
          <w:szCs w:val="24"/>
        </w:rPr>
        <w:t xml:space="preserve"> </w:t>
      </w:r>
      <w:r w:rsidR="002F342A">
        <w:rPr>
          <w:sz w:val="24"/>
          <w:szCs w:val="24"/>
        </w:rPr>
        <w:t>conforme</w:t>
      </w:r>
      <w:r w:rsidRPr="005A0C66">
        <w:rPr>
          <w:sz w:val="24"/>
          <w:szCs w:val="24"/>
        </w:rPr>
        <w:t xml:space="preserve"> os Mandamentos de Moisés</w:t>
      </w:r>
      <w:proofErr w:type="gramStart"/>
      <w:r w:rsidRPr="005A0C66">
        <w:rPr>
          <w:sz w:val="24"/>
          <w:szCs w:val="24"/>
        </w:rPr>
        <w:t>, f</w:t>
      </w:r>
      <w:r w:rsidRPr="00DD6FCE">
        <w:rPr>
          <w:sz w:val="24"/>
          <w:szCs w:val="24"/>
        </w:rPr>
        <w:t>oi</w:t>
      </w:r>
      <w:proofErr w:type="gramEnd"/>
      <w:r w:rsidRPr="00DD6FCE">
        <w:rPr>
          <w:sz w:val="24"/>
          <w:szCs w:val="24"/>
        </w:rPr>
        <w:t>:</w:t>
      </w:r>
    </w:p>
    <w:p w:rsidR="00523B82" w:rsidRPr="00656074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DD6FCE">
        <w:rPr>
          <w:sz w:val="24"/>
          <w:szCs w:val="24"/>
        </w:rPr>
        <w:tab/>
      </w:r>
      <w:r w:rsidR="003C4EE2" w:rsidRPr="005A0C66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</w:t>
      </w:r>
      <w:r w:rsidR="003C4EE2" w:rsidRPr="004E1171">
        <w:rPr>
          <w:sz w:val="24"/>
          <w:szCs w:val="24"/>
        </w:rPr>
        <w:t xml:space="preserve">Maldito </w:t>
      </w:r>
      <w:r w:rsidRPr="004E1171">
        <w:rPr>
          <w:sz w:val="24"/>
          <w:szCs w:val="24"/>
        </w:rPr>
        <w:t xml:space="preserve">seja aquele que </w:t>
      </w:r>
      <w:r w:rsidR="00A6376A" w:rsidRPr="004E1171">
        <w:rPr>
          <w:sz w:val="24"/>
          <w:szCs w:val="24"/>
        </w:rPr>
        <w:t xml:space="preserve">esculpir </w:t>
      </w:r>
      <w:r w:rsidRPr="00656074">
        <w:rPr>
          <w:sz w:val="24"/>
          <w:szCs w:val="24"/>
        </w:rPr>
        <w:t xml:space="preserve">ou fundir um ídolo, uma indecência perante o Senhor, obra das mãos de um artista, e </w:t>
      </w:r>
      <w:r w:rsidR="000370EF">
        <w:rPr>
          <w:sz w:val="24"/>
          <w:szCs w:val="24"/>
        </w:rPr>
        <w:t>que</w:t>
      </w:r>
      <w:r w:rsidRPr="00656074">
        <w:rPr>
          <w:sz w:val="24"/>
          <w:szCs w:val="24"/>
        </w:rPr>
        <w:t xml:space="preserve"> </w:t>
      </w:r>
      <w:r w:rsidR="005B57D8">
        <w:rPr>
          <w:sz w:val="24"/>
          <w:szCs w:val="24"/>
        </w:rPr>
        <w:t>o</w:t>
      </w:r>
      <w:r w:rsidR="008C3CE5">
        <w:rPr>
          <w:sz w:val="24"/>
          <w:szCs w:val="24"/>
        </w:rPr>
        <w:t xml:space="preserve"> </w:t>
      </w:r>
      <w:proofErr w:type="spellStart"/>
      <w:r w:rsidR="008C3CE5">
        <w:rPr>
          <w:sz w:val="24"/>
          <w:szCs w:val="24"/>
        </w:rPr>
        <w:t>guard</w:t>
      </w:r>
      <w:proofErr w:type="spellEnd"/>
      <w:r w:rsidR="00DA107F">
        <w:rPr>
          <w:sz w:val="24"/>
          <w:szCs w:val="24"/>
          <w:lang w:val="ru-RU"/>
        </w:rPr>
        <w:t>а</w:t>
      </w:r>
      <w:r w:rsidR="00DA107F">
        <w:rPr>
          <w:sz w:val="24"/>
          <w:szCs w:val="24"/>
        </w:rPr>
        <w:t>r</w:t>
      </w:r>
      <w:r w:rsidRPr="00656074">
        <w:rPr>
          <w:sz w:val="24"/>
          <w:szCs w:val="24"/>
        </w:rPr>
        <w:t xml:space="preserve"> em lugar secreto!</w:t>
      </w:r>
      <w:r w:rsidR="009853F2">
        <w:rPr>
          <w:rStyle w:val="Refdenotaderodap"/>
          <w:sz w:val="24"/>
          <w:szCs w:val="24"/>
        </w:rPr>
        <w:footnoteReference w:id="10"/>
      </w:r>
    </w:p>
    <w:p w:rsidR="00523B82" w:rsidRPr="00736B5A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8F5BF1">
        <w:rPr>
          <w:sz w:val="24"/>
          <w:szCs w:val="24"/>
        </w:rPr>
        <w:tab/>
      </w:r>
      <w:r w:rsidR="000370EF">
        <w:rPr>
          <w:sz w:val="24"/>
          <w:szCs w:val="24"/>
        </w:rPr>
        <w:t>D</w:t>
      </w:r>
      <w:r w:rsidRPr="008F5BF1">
        <w:rPr>
          <w:sz w:val="24"/>
          <w:szCs w:val="24"/>
        </w:rPr>
        <w:t xml:space="preserve">ilacerado </w:t>
      </w:r>
      <w:r w:rsidR="002F342A">
        <w:rPr>
          <w:sz w:val="24"/>
          <w:szCs w:val="24"/>
        </w:rPr>
        <w:t>por seu</w:t>
      </w:r>
      <w:r w:rsidR="00E17F9E">
        <w:rPr>
          <w:sz w:val="24"/>
          <w:szCs w:val="24"/>
        </w:rPr>
        <w:t>s</w:t>
      </w:r>
      <w:r w:rsidR="002F342A">
        <w:rPr>
          <w:sz w:val="24"/>
          <w:szCs w:val="24"/>
        </w:rPr>
        <w:t xml:space="preserve"> desejo</w:t>
      </w:r>
      <w:r w:rsidR="00E17F9E">
        <w:rPr>
          <w:sz w:val="24"/>
          <w:szCs w:val="24"/>
        </w:rPr>
        <w:t>s</w:t>
      </w:r>
      <w:r w:rsidR="002F342A">
        <w:rPr>
          <w:sz w:val="24"/>
          <w:szCs w:val="24"/>
        </w:rPr>
        <w:t xml:space="preserve"> e por sua </w:t>
      </w:r>
      <w:r w:rsidR="00E17F9E">
        <w:rPr>
          <w:sz w:val="24"/>
          <w:szCs w:val="24"/>
        </w:rPr>
        <w:t>vergonha</w:t>
      </w:r>
      <w:r w:rsidRPr="008F5BF1">
        <w:rPr>
          <w:sz w:val="24"/>
          <w:szCs w:val="24"/>
        </w:rPr>
        <w:t xml:space="preserve">, </w:t>
      </w:r>
      <w:r w:rsidR="000370EF">
        <w:rPr>
          <w:sz w:val="24"/>
          <w:szCs w:val="24"/>
        </w:rPr>
        <w:t xml:space="preserve">o homem, </w:t>
      </w:r>
      <w:r w:rsidRPr="008F5BF1">
        <w:rPr>
          <w:sz w:val="24"/>
          <w:szCs w:val="24"/>
        </w:rPr>
        <w:t>concebido da Árvore d</w:t>
      </w:r>
      <w:r w:rsidR="00CD0EB5">
        <w:rPr>
          <w:sz w:val="24"/>
          <w:szCs w:val="24"/>
        </w:rPr>
        <w:t>o</w:t>
      </w:r>
      <w:r w:rsidRPr="008F5BF1">
        <w:rPr>
          <w:sz w:val="24"/>
          <w:szCs w:val="24"/>
        </w:rPr>
        <w:t xml:space="preserve"> conhecimento do Bem e do Mal, continuava sem conhecer seus limites e não tinha medo. </w:t>
      </w:r>
      <w:r w:rsidR="000370EF">
        <w:rPr>
          <w:sz w:val="24"/>
          <w:szCs w:val="24"/>
        </w:rPr>
        <w:t>C</w:t>
      </w:r>
      <w:r w:rsidRPr="008F5BF1">
        <w:rPr>
          <w:sz w:val="24"/>
          <w:szCs w:val="24"/>
        </w:rPr>
        <w:t xml:space="preserve">riava ídolos já não de forma clandestina, mas aberta, elevava </w:t>
      </w:r>
      <w:r w:rsidR="00534E48" w:rsidRPr="008F5BF1">
        <w:rPr>
          <w:sz w:val="24"/>
          <w:szCs w:val="24"/>
        </w:rPr>
        <w:t>ao pedestal</w:t>
      </w:r>
      <w:r w:rsidRPr="008F5BF1">
        <w:rPr>
          <w:sz w:val="24"/>
          <w:szCs w:val="24"/>
        </w:rPr>
        <w:t xml:space="preserve"> </w:t>
      </w:r>
      <w:r w:rsidRPr="0063123D">
        <w:rPr>
          <w:sz w:val="24"/>
          <w:szCs w:val="24"/>
        </w:rPr>
        <w:t xml:space="preserve">pecadores como ele, seus semelhantes... Em vão, como uma voz </w:t>
      </w:r>
      <w:r w:rsidRPr="00736B5A">
        <w:rPr>
          <w:sz w:val="24"/>
          <w:szCs w:val="24"/>
        </w:rPr>
        <w:t xml:space="preserve">no deserto, clamava o grande </w:t>
      </w:r>
      <w:r w:rsidRPr="00441F00">
        <w:rPr>
          <w:sz w:val="24"/>
          <w:szCs w:val="24"/>
        </w:rPr>
        <w:t>profeta</w:t>
      </w:r>
      <w:r w:rsidR="00D45191" w:rsidRPr="00441F00">
        <w:rPr>
          <w:sz w:val="24"/>
          <w:szCs w:val="24"/>
        </w:rPr>
        <w:t xml:space="preserve"> </w:t>
      </w:r>
      <w:r w:rsidRPr="00441F00">
        <w:rPr>
          <w:sz w:val="24"/>
          <w:szCs w:val="24"/>
        </w:rPr>
        <w:t>sofredor</w:t>
      </w:r>
      <w:r w:rsidRPr="00736B5A">
        <w:rPr>
          <w:sz w:val="24"/>
          <w:szCs w:val="24"/>
        </w:rPr>
        <w:t xml:space="preserve"> Jeremias: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736B5A">
        <w:rPr>
          <w:sz w:val="24"/>
          <w:szCs w:val="24"/>
        </w:rPr>
        <w:lastRenderedPageBreak/>
        <w:tab/>
      </w:r>
      <w:r w:rsidR="00534E48" w:rsidRPr="0079097B">
        <w:rPr>
          <w:sz w:val="24"/>
          <w:szCs w:val="24"/>
        </w:rPr>
        <w:t>—</w:t>
      </w:r>
      <w:r w:rsidRPr="0079097B">
        <w:rPr>
          <w:sz w:val="24"/>
          <w:szCs w:val="24"/>
        </w:rPr>
        <w:t xml:space="preserve"> A língua deles foi </w:t>
      </w:r>
      <w:r w:rsidR="003034D3">
        <w:rPr>
          <w:sz w:val="24"/>
          <w:szCs w:val="24"/>
        </w:rPr>
        <w:t>polida</w:t>
      </w:r>
      <w:r w:rsidRPr="0079097B">
        <w:rPr>
          <w:sz w:val="24"/>
          <w:szCs w:val="24"/>
        </w:rPr>
        <w:t xml:space="preserve"> pelo artista e eles mesmos </w:t>
      </w:r>
      <w:r w:rsidR="003034D3">
        <w:rPr>
          <w:sz w:val="24"/>
          <w:szCs w:val="24"/>
        </w:rPr>
        <w:t>cobertos</w:t>
      </w:r>
      <w:r w:rsidRPr="0079097B">
        <w:rPr>
          <w:sz w:val="24"/>
          <w:szCs w:val="24"/>
        </w:rPr>
        <w:t xml:space="preserve"> </w:t>
      </w:r>
      <w:r w:rsidR="003034D3">
        <w:rPr>
          <w:sz w:val="24"/>
          <w:szCs w:val="24"/>
        </w:rPr>
        <w:t>de</w:t>
      </w:r>
      <w:r w:rsidRPr="0079097B">
        <w:rPr>
          <w:sz w:val="24"/>
          <w:szCs w:val="24"/>
        </w:rPr>
        <w:t xml:space="preserve"> ouro, mas são de mentira e não podem falar. </w:t>
      </w:r>
      <w:r w:rsidR="000259F5">
        <w:rPr>
          <w:sz w:val="24"/>
          <w:szCs w:val="24"/>
        </w:rPr>
        <w:t xml:space="preserve">[...] </w:t>
      </w:r>
      <w:r w:rsidRPr="0079097B">
        <w:rPr>
          <w:sz w:val="24"/>
          <w:szCs w:val="24"/>
        </w:rPr>
        <w:t>E não podem se tornar nada além do que o</w:t>
      </w:r>
      <w:r w:rsidR="000259F5">
        <w:rPr>
          <w:sz w:val="24"/>
          <w:szCs w:val="24"/>
        </w:rPr>
        <w:t>s</w:t>
      </w:r>
      <w:r w:rsidRPr="0079097B">
        <w:rPr>
          <w:sz w:val="24"/>
          <w:szCs w:val="24"/>
        </w:rPr>
        <w:t xml:space="preserve"> artista</w:t>
      </w:r>
      <w:r w:rsidR="000259F5">
        <w:rPr>
          <w:sz w:val="24"/>
          <w:szCs w:val="24"/>
        </w:rPr>
        <w:t>s</w:t>
      </w:r>
      <w:r w:rsidRPr="0079097B">
        <w:rPr>
          <w:sz w:val="24"/>
          <w:szCs w:val="24"/>
        </w:rPr>
        <w:t xml:space="preserve"> </w:t>
      </w:r>
      <w:r w:rsidR="000259F5">
        <w:rPr>
          <w:sz w:val="24"/>
          <w:szCs w:val="24"/>
        </w:rPr>
        <w:t>querem</w:t>
      </w:r>
      <w:r w:rsidRPr="0079097B">
        <w:rPr>
          <w:sz w:val="24"/>
          <w:szCs w:val="24"/>
        </w:rPr>
        <w:t xml:space="preserve"> que</w:t>
      </w:r>
      <w:r w:rsidR="003B41E2" w:rsidRPr="0079097B">
        <w:rPr>
          <w:sz w:val="24"/>
          <w:szCs w:val="24"/>
        </w:rPr>
        <w:t xml:space="preserve"> eles</w:t>
      </w:r>
      <w:r w:rsidRPr="0079097B">
        <w:rPr>
          <w:sz w:val="24"/>
          <w:szCs w:val="24"/>
        </w:rPr>
        <w:t xml:space="preserve"> </w:t>
      </w:r>
      <w:r w:rsidR="000259F5">
        <w:rPr>
          <w:sz w:val="24"/>
          <w:szCs w:val="24"/>
        </w:rPr>
        <w:t>sejam</w:t>
      </w:r>
      <w:r w:rsidRPr="0079097B">
        <w:rPr>
          <w:sz w:val="24"/>
          <w:szCs w:val="24"/>
        </w:rPr>
        <w:t>.</w:t>
      </w:r>
      <w:r w:rsidR="000259F5">
        <w:rPr>
          <w:sz w:val="24"/>
          <w:szCs w:val="24"/>
        </w:rPr>
        <w:t xml:space="preserve"> [...]</w:t>
      </w:r>
      <w:r w:rsidRPr="0079097B">
        <w:rPr>
          <w:sz w:val="24"/>
          <w:szCs w:val="24"/>
        </w:rPr>
        <w:t xml:space="preserve"> </w:t>
      </w:r>
      <w:r w:rsidR="00033900" w:rsidRPr="0079097B">
        <w:rPr>
          <w:sz w:val="24"/>
          <w:szCs w:val="24"/>
        </w:rPr>
        <w:t xml:space="preserve">Ao ver </w:t>
      </w:r>
      <w:r w:rsidRPr="0079097B">
        <w:rPr>
          <w:sz w:val="24"/>
          <w:szCs w:val="24"/>
        </w:rPr>
        <w:t xml:space="preserve">uma multidão </w:t>
      </w:r>
      <w:r w:rsidR="002332A5" w:rsidRPr="0079097B">
        <w:rPr>
          <w:sz w:val="24"/>
          <w:szCs w:val="24"/>
        </w:rPr>
        <w:t>chegando</w:t>
      </w:r>
      <w:r w:rsidR="00033900" w:rsidRPr="0079097B">
        <w:rPr>
          <w:sz w:val="24"/>
          <w:szCs w:val="24"/>
        </w:rPr>
        <w:t xml:space="preserve"> de</w:t>
      </w:r>
      <w:r w:rsidR="000259F5">
        <w:rPr>
          <w:sz w:val="24"/>
          <w:szCs w:val="24"/>
        </w:rPr>
        <w:t xml:space="preserve"> todos os lados</w:t>
      </w:r>
      <w:r w:rsidR="00033900" w:rsidRPr="0079097B">
        <w:rPr>
          <w:sz w:val="24"/>
          <w:szCs w:val="24"/>
        </w:rPr>
        <w:t xml:space="preserve"> para </w:t>
      </w:r>
      <w:r w:rsidR="000259F5">
        <w:rPr>
          <w:sz w:val="24"/>
          <w:szCs w:val="24"/>
        </w:rPr>
        <w:t>adorá-los</w:t>
      </w:r>
      <w:r w:rsidRPr="0079097B">
        <w:rPr>
          <w:sz w:val="24"/>
          <w:szCs w:val="24"/>
        </w:rPr>
        <w:t xml:space="preserve">, </w:t>
      </w:r>
      <w:r w:rsidR="000259F5">
        <w:rPr>
          <w:sz w:val="24"/>
          <w:szCs w:val="24"/>
        </w:rPr>
        <w:t xml:space="preserve">tu </w:t>
      </w:r>
      <w:r w:rsidR="00DA107F" w:rsidRPr="0079097B">
        <w:rPr>
          <w:sz w:val="24"/>
          <w:szCs w:val="24"/>
        </w:rPr>
        <w:t xml:space="preserve">deves </w:t>
      </w:r>
      <w:r w:rsidR="00A82027" w:rsidRPr="0079097B">
        <w:rPr>
          <w:sz w:val="24"/>
          <w:szCs w:val="24"/>
        </w:rPr>
        <w:t>diz</w:t>
      </w:r>
      <w:r w:rsidR="00DA107F" w:rsidRPr="0079097B">
        <w:rPr>
          <w:sz w:val="24"/>
          <w:szCs w:val="24"/>
        </w:rPr>
        <w:t>er</w:t>
      </w:r>
      <w:r w:rsidR="00A82027" w:rsidRPr="0079097B">
        <w:rPr>
          <w:sz w:val="24"/>
          <w:szCs w:val="24"/>
        </w:rPr>
        <w:t xml:space="preserve"> </w:t>
      </w:r>
      <w:r w:rsidRPr="0079097B">
        <w:rPr>
          <w:sz w:val="24"/>
          <w:szCs w:val="24"/>
        </w:rPr>
        <w:t xml:space="preserve">mentalmente: “É a Ti que </w:t>
      </w:r>
      <w:r w:rsidR="000259F5">
        <w:rPr>
          <w:sz w:val="24"/>
          <w:szCs w:val="24"/>
        </w:rPr>
        <w:t xml:space="preserve">se </w:t>
      </w:r>
      <w:r w:rsidRPr="0079097B">
        <w:rPr>
          <w:sz w:val="24"/>
          <w:szCs w:val="24"/>
        </w:rPr>
        <w:t xml:space="preserve">deve </w:t>
      </w:r>
      <w:r w:rsidR="000259F5">
        <w:rPr>
          <w:sz w:val="24"/>
          <w:szCs w:val="24"/>
        </w:rPr>
        <w:t>adorar</w:t>
      </w:r>
      <w:r w:rsidRPr="0079097B">
        <w:rPr>
          <w:sz w:val="24"/>
          <w:szCs w:val="24"/>
        </w:rPr>
        <w:t>, Senhor...”</w:t>
      </w:r>
      <w:r w:rsidR="00E663EF" w:rsidRPr="0079097B">
        <w:rPr>
          <w:sz w:val="24"/>
          <w:szCs w:val="24"/>
        </w:rPr>
        <w:t>.</w:t>
      </w:r>
      <w:proofErr w:type="gramStart"/>
      <w:r w:rsidRPr="0079097B">
        <w:rPr>
          <w:rStyle w:val="Refdenotaderodap"/>
          <w:sz w:val="24"/>
          <w:szCs w:val="24"/>
        </w:rPr>
        <w:footnoteReference w:id="11"/>
      </w:r>
      <w:proofErr w:type="gramEnd"/>
      <w:r w:rsidRPr="004E1171">
        <w:rPr>
          <w:sz w:val="24"/>
          <w:szCs w:val="24"/>
        </w:rPr>
        <w:t xml:space="preserve"> </w:t>
      </w:r>
    </w:p>
    <w:p w:rsidR="00523B82" w:rsidRPr="00736B5A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  <w:t xml:space="preserve">No entanto, </w:t>
      </w:r>
      <w:r w:rsidR="0089220E">
        <w:rPr>
          <w:sz w:val="24"/>
          <w:szCs w:val="24"/>
        </w:rPr>
        <w:t>l</w:t>
      </w:r>
      <w:r w:rsidR="00187129">
        <w:rPr>
          <w:sz w:val="24"/>
          <w:szCs w:val="24"/>
        </w:rPr>
        <w:t>ançaram-se contra</w:t>
      </w:r>
      <w:r w:rsidRPr="004E1171">
        <w:rPr>
          <w:sz w:val="24"/>
          <w:szCs w:val="24"/>
        </w:rPr>
        <w:t xml:space="preserve"> Jeremias</w:t>
      </w:r>
      <w:r w:rsidR="0089220E">
        <w:rPr>
          <w:sz w:val="24"/>
          <w:szCs w:val="24"/>
        </w:rPr>
        <w:t xml:space="preserve"> por sua profecia,</w:t>
      </w:r>
      <w:r w:rsidRPr="004E1171">
        <w:rPr>
          <w:sz w:val="24"/>
          <w:szCs w:val="24"/>
        </w:rPr>
        <w:t xml:space="preserve"> </w:t>
      </w:r>
      <w:r w:rsidR="00187129">
        <w:rPr>
          <w:sz w:val="24"/>
          <w:szCs w:val="24"/>
        </w:rPr>
        <w:t>conforme</w:t>
      </w:r>
      <w:r w:rsidRPr="004E1171">
        <w:rPr>
          <w:sz w:val="24"/>
          <w:szCs w:val="24"/>
        </w:rPr>
        <w:t xml:space="preserve"> a tradição: bateram nele e </w:t>
      </w:r>
      <w:r w:rsidR="00534E48" w:rsidRPr="00656074">
        <w:rPr>
          <w:sz w:val="24"/>
          <w:szCs w:val="24"/>
        </w:rPr>
        <w:t xml:space="preserve">o </w:t>
      </w:r>
      <w:proofErr w:type="gramStart"/>
      <w:r w:rsidRPr="00656074">
        <w:rPr>
          <w:sz w:val="24"/>
          <w:szCs w:val="24"/>
        </w:rPr>
        <w:t>colocaram</w:t>
      </w:r>
      <w:proofErr w:type="gramEnd"/>
      <w:r w:rsidRPr="00656074">
        <w:rPr>
          <w:sz w:val="24"/>
          <w:szCs w:val="24"/>
        </w:rPr>
        <w:t xml:space="preserve"> no porão d</w:t>
      </w:r>
      <w:r w:rsidR="00C26F78">
        <w:rPr>
          <w:sz w:val="24"/>
          <w:szCs w:val="24"/>
        </w:rPr>
        <w:t>o escri</w:t>
      </w:r>
      <w:r w:rsidR="00EA3E20">
        <w:rPr>
          <w:sz w:val="24"/>
          <w:szCs w:val="24"/>
        </w:rPr>
        <w:t>ba</w:t>
      </w:r>
      <w:r w:rsidRPr="00656074">
        <w:rPr>
          <w:sz w:val="24"/>
          <w:szCs w:val="24"/>
        </w:rPr>
        <w:t xml:space="preserve"> Jônatas, </w:t>
      </w:r>
      <w:r w:rsidR="00534E48" w:rsidRPr="008F5BF1">
        <w:rPr>
          <w:sz w:val="24"/>
          <w:szCs w:val="24"/>
        </w:rPr>
        <w:t>transformado em</w:t>
      </w:r>
      <w:r w:rsidRPr="008F5BF1">
        <w:rPr>
          <w:sz w:val="24"/>
          <w:szCs w:val="24"/>
        </w:rPr>
        <w:t xml:space="preserve"> calabouço popular.</w:t>
      </w:r>
      <w:r w:rsidR="00EA3E20">
        <w:rPr>
          <w:rStyle w:val="Refdenotaderodap"/>
          <w:sz w:val="24"/>
          <w:szCs w:val="24"/>
        </w:rPr>
        <w:footnoteReference w:id="12"/>
      </w:r>
      <w:r w:rsidRPr="008F5BF1">
        <w:rPr>
          <w:sz w:val="24"/>
          <w:szCs w:val="24"/>
        </w:rPr>
        <w:t xml:space="preserve"> Quando Jeremias </w:t>
      </w:r>
      <w:r w:rsidR="0089220E">
        <w:rPr>
          <w:sz w:val="24"/>
          <w:szCs w:val="24"/>
        </w:rPr>
        <w:t>estava</w:t>
      </w:r>
      <w:r w:rsidR="0058028B">
        <w:rPr>
          <w:sz w:val="24"/>
          <w:szCs w:val="24"/>
        </w:rPr>
        <w:t xml:space="preserve"> </w:t>
      </w:r>
      <w:r w:rsidRPr="008C3CE5">
        <w:rPr>
          <w:sz w:val="24"/>
          <w:szCs w:val="24"/>
        </w:rPr>
        <w:t xml:space="preserve">a ponto </w:t>
      </w:r>
      <w:r w:rsidR="0089220E">
        <w:rPr>
          <w:sz w:val="24"/>
          <w:szCs w:val="24"/>
        </w:rPr>
        <w:t xml:space="preserve">de </w:t>
      </w:r>
      <w:r w:rsidRPr="00877962">
        <w:rPr>
          <w:sz w:val="24"/>
          <w:szCs w:val="24"/>
        </w:rPr>
        <w:t>morrer</w:t>
      </w:r>
      <w:r w:rsidRPr="0063123D">
        <w:rPr>
          <w:sz w:val="24"/>
          <w:szCs w:val="24"/>
        </w:rPr>
        <w:t>, o rei apiedou-se dele e o transferiu para o calabouço real, no pátio d</w:t>
      </w:r>
      <w:r w:rsidR="0089220E">
        <w:rPr>
          <w:sz w:val="24"/>
          <w:szCs w:val="24"/>
        </w:rPr>
        <w:t>a</w:t>
      </w:r>
      <w:r w:rsidRPr="0063123D">
        <w:rPr>
          <w:sz w:val="24"/>
          <w:szCs w:val="24"/>
        </w:rPr>
        <w:t xml:space="preserve"> guarda, onde lhe da</w:t>
      </w:r>
      <w:r w:rsidRPr="00736B5A">
        <w:rPr>
          <w:sz w:val="24"/>
          <w:szCs w:val="24"/>
        </w:rPr>
        <w:t>vam pão.</w:t>
      </w:r>
    </w:p>
    <w:p w:rsidR="00523B82" w:rsidRPr="002372C9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B82C1C">
        <w:rPr>
          <w:sz w:val="24"/>
          <w:szCs w:val="24"/>
        </w:rPr>
        <w:tab/>
        <w:t xml:space="preserve">O rei deu uma ordem a </w:t>
      </w:r>
      <w:proofErr w:type="spellStart"/>
      <w:r w:rsidRPr="00B82C1C">
        <w:rPr>
          <w:sz w:val="24"/>
          <w:szCs w:val="24"/>
        </w:rPr>
        <w:t>Ebed-Mele</w:t>
      </w:r>
      <w:r w:rsidR="002372C9">
        <w:rPr>
          <w:sz w:val="24"/>
          <w:szCs w:val="24"/>
        </w:rPr>
        <w:t>c</w:t>
      </w:r>
      <w:proofErr w:type="spellEnd"/>
      <w:r w:rsidRPr="00B82C1C">
        <w:rPr>
          <w:sz w:val="24"/>
          <w:szCs w:val="24"/>
        </w:rPr>
        <w:t>, o</w:t>
      </w:r>
      <w:r w:rsidR="00534E48" w:rsidRPr="00B82C1C">
        <w:rPr>
          <w:sz w:val="24"/>
          <w:szCs w:val="24"/>
        </w:rPr>
        <w:t xml:space="preserve"> </w:t>
      </w:r>
      <w:r w:rsidRPr="00B82C1C">
        <w:rPr>
          <w:sz w:val="24"/>
          <w:szCs w:val="24"/>
        </w:rPr>
        <w:t xml:space="preserve">Etíope: “Leva </w:t>
      </w:r>
      <w:r w:rsidRPr="00F55B54">
        <w:rPr>
          <w:sz w:val="24"/>
          <w:szCs w:val="24"/>
        </w:rPr>
        <w:t xml:space="preserve">trinta homens </w:t>
      </w:r>
      <w:r w:rsidR="005B57D8">
        <w:rPr>
          <w:sz w:val="24"/>
          <w:szCs w:val="24"/>
        </w:rPr>
        <w:t xml:space="preserve">contigo </w:t>
      </w:r>
      <w:r w:rsidRPr="00F55B54">
        <w:rPr>
          <w:sz w:val="24"/>
          <w:szCs w:val="24"/>
        </w:rPr>
        <w:t>e resgat</w:t>
      </w:r>
      <w:r w:rsidR="00534E48" w:rsidRPr="00D61C48">
        <w:rPr>
          <w:sz w:val="24"/>
          <w:szCs w:val="24"/>
        </w:rPr>
        <w:t>a</w:t>
      </w:r>
      <w:r w:rsidRPr="007A7618">
        <w:rPr>
          <w:sz w:val="24"/>
          <w:szCs w:val="24"/>
        </w:rPr>
        <w:t xml:space="preserve"> o profeta</w:t>
      </w:r>
      <w:r w:rsidR="00534E48" w:rsidRPr="005A0C66">
        <w:rPr>
          <w:sz w:val="24"/>
          <w:szCs w:val="24"/>
        </w:rPr>
        <w:t xml:space="preserve"> </w:t>
      </w:r>
      <w:r w:rsidRPr="005A0C66">
        <w:rPr>
          <w:sz w:val="24"/>
          <w:szCs w:val="24"/>
        </w:rPr>
        <w:t xml:space="preserve">Jeremias, antes que ele morra”. </w:t>
      </w:r>
      <w:proofErr w:type="spellStart"/>
      <w:r w:rsidRPr="005A0C66">
        <w:rPr>
          <w:sz w:val="24"/>
          <w:szCs w:val="24"/>
        </w:rPr>
        <w:t>Ebed-Mele</w:t>
      </w:r>
      <w:r w:rsidR="002372C9">
        <w:rPr>
          <w:sz w:val="24"/>
          <w:szCs w:val="24"/>
        </w:rPr>
        <w:t>c</w:t>
      </w:r>
      <w:proofErr w:type="spellEnd"/>
      <w:r w:rsidRPr="005A0C66">
        <w:rPr>
          <w:sz w:val="24"/>
          <w:szCs w:val="24"/>
        </w:rPr>
        <w:t xml:space="preserve"> pegou </w:t>
      </w:r>
      <w:r w:rsidR="00CD0EB5">
        <w:rPr>
          <w:sz w:val="24"/>
          <w:szCs w:val="24"/>
        </w:rPr>
        <w:t>uns trapos</w:t>
      </w:r>
      <w:r w:rsidR="00547D40">
        <w:rPr>
          <w:sz w:val="24"/>
          <w:szCs w:val="24"/>
        </w:rPr>
        <w:t xml:space="preserve"> </w:t>
      </w:r>
      <w:r w:rsidR="002372C9">
        <w:rPr>
          <w:sz w:val="24"/>
          <w:szCs w:val="24"/>
        </w:rPr>
        <w:t xml:space="preserve">velhos e </w:t>
      </w:r>
      <w:r w:rsidR="00547D40">
        <w:rPr>
          <w:sz w:val="24"/>
          <w:szCs w:val="24"/>
        </w:rPr>
        <w:t>inúteis</w:t>
      </w:r>
      <w:r w:rsidRPr="005A0C66">
        <w:rPr>
          <w:sz w:val="24"/>
          <w:szCs w:val="24"/>
        </w:rPr>
        <w:t xml:space="preserve"> </w:t>
      </w:r>
      <w:r w:rsidR="00636EF7">
        <w:rPr>
          <w:sz w:val="24"/>
          <w:szCs w:val="24"/>
        </w:rPr>
        <w:t>e uns</w:t>
      </w:r>
      <w:r w:rsidR="00547D40">
        <w:rPr>
          <w:sz w:val="24"/>
          <w:szCs w:val="24"/>
        </w:rPr>
        <w:t xml:space="preserve"> </w:t>
      </w:r>
      <w:r w:rsidR="002372C9">
        <w:rPr>
          <w:sz w:val="24"/>
          <w:szCs w:val="24"/>
        </w:rPr>
        <w:t>retalhos</w:t>
      </w:r>
      <w:r w:rsidR="00636EF7">
        <w:rPr>
          <w:sz w:val="24"/>
          <w:szCs w:val="24"/>
        </w:rPr>
        <w:t xml:space="preserve"> </w:t>
      </w:r>
      <w:r w:rsidRPr="005A0C66">
        <w:rPr>
          <w:sz w:val="24"/>
          <w:szCs w:val="24"/>
        </w:rPr>
        <w:t>velhos e inúteis</w:t>
      </w:r>
      <w:r w:rsidRPr="00DD6FCE">
        <w:rPr>
          <w:sz w:val="24"/>
          <w:szCs w:val="24"/>
        </w:rPr>
        <w:t xml:space="preserve"> e</w:t>
      </w:r>
      <w:r w:rsidR="00CD629C">
        <w:rPr>
          <w:sz w:val="24"/>
          <w:szCs w:val="24"/>
        </w:rPr>
        <w:t>, com a ajuda de cordas,</w:t>
      </w:r>
      <w:r w:rsidRPr="00DD6FCE">
        <w:rPr>
          <w:sz w:val="24"/>
          <w:szCs w:val="24"/>
        </w:rPr>
        <w:t xml:space="preserve"> baixou</w:t>
      </w:r>
      <w:r w:rsidR="00CD629C">
        <w:rPr>
          <w:sz w:val="24"/>
          <w:szCs w:val="24"/>
        </w:rPr>
        <w:t>-os</w:t>
      </w:r>
      <w:r w:rsidRPr="00DD6FCE">
        <w:rPr>
          <w:sz w:val="24"/>
          <w:szCs w:val="24"/>
        </w:rPr>
        <w:t xml:space="preserve"> no </w:t>
      </w:r>
      <w:r w:rsidR="00CF40CE">
        <w:rPr>
          <w:sz w:val="24"/>
          <w:szCs w:val="24"/>
        </w:rPr>
        <w:t>poço</w:t>
      </w:r>
      <w:r w:rsidRPr="00DD6FCE">
        <w:rPr>
          <w:sz w:val="24"/>
          <w:szCs w:val="24"/>
        </w:rPr>
        <w:t xml:space="preserve"> d</w:t>
      </w:r>
      <w:r w:rsidR="00534E48" w:rsidRPr="00DD6FCE">
        <w:rPr>
          <w:sz w:val="24"/>
          <w:szCs w:val="24"/>
        </w:rPr>
        <w:t>e</w:t>
      </w:r>
      <w:r w:rsidRPr="00A91719">
        <w:rPr>
          <w:sz w:val="24"/>
          <w:szCs w:val="24"/>
        </w:rPr>
        <w:t xml:space="preserve"> Jeremias. E </w:t>
      </w:r>
      <w:proofErr w:type="spellStart"/>
      <w:r w:rsidRPr="00B077EA">
        <w:rPr>
          <w:sz w:val="24"/>
          <w:szCs w:val="24"/>
        </w:rPr>
        <w:t>Ebed-Mele</w:t>
      </w:r>
      <w:r w:rsidR="002372C9">
        <w:rPr>
          <w:sz w:val="24"/>
          <w:szCs w:val="24"/>
        </w:rPr>
        <w:t>c</w:t>
      </w:r>
      <w:proofErr w:type="spellEnd"/>
      <w:r w:rsidRPr="00B077EA">
        <w:rPr>
          <w:sz w:val="24"/>
          <w:szCs w:val="24"/>
        </w:rPr>
        <w:t xml:space="preserve"> </w:t>
      </w:r>
      <w:r w:rsidR="00EC4D6C" w:rsidRPr="00A91719">
        <w:rPr>
          <w:sz w:val="24"/>
          <w:szCs w:val="24"/>
        </w:rPr>
        <w:t>d</w:t>
      </w:r>
      <w:r w:rsidR="00EC4D6C" w:rsidRPr="00B077EA">
        <w:rPr>
          <w:sz w:val="24"/>
          <w:szCs w:val="24"/>
        </w:rPr>
        <w:t xml:space="preserve">isse </w:t>
      </w:r>
      <w:r w:rsidRPr="00B077EA">
        <w:rPr>
          <w:sz w:val="24"/>
          <w:szCs w:val="24"/>
        </w:rPr>
        <w:t xml:space="preserve">a Jeremias: “Coloca estes velhos trapos e </w:t>
      </w:r>
      <w:r w:rsidR="002372C9">
        <w:rPr>
          <w:sz w:val="24"/>
          <w:szCs w:val="24"/>
        </w:rPr>
        <w:t>retalhos</w:t>
      </w:r>
      <w:r w:rsidR="00C4441A">
        <w:rPr>
          <w:sz w:val="24"/>
          <w:szCs w:val="24"/>
        </w:rPr>
        <w:t xml:space="preserve"> </w:t>
      </w:r>
      <w:r w:rsidR="00877962">
        <w:rPr>
          <w:sz w:val="24"/>
          <w:szCs w:val="24"/>
        </w:rPr>
        <w:t>que te foram jogados</w:t>
      </w:r>
      <w:r w:rsidRPr="00B077EA">
        <w:rPr>
          <w:sz w:val="24"/>
          <w:szCs w:val="24"/>
        </w:rPr>
        <w:t xml:space="preserve"> sob as axilas e a corda</w:t>
      </w:r>
      <w:r w:rsidR="00547D40">
        <w:rPr>
          <w:sz w:val="24"/>
          <w:szCs w:val="24"/>
        </w:rPr>
        <w:t xml:space="preserve"> por baixo deles</w:t>
      </w:r>
      <w:r w:rsidR="002960F2">
        <w:rPr>
          <w:sz w:val="24"/>
          <w:szCs w:val="24"/>
        </w:rPr>
        <w:t>”</w:t>
      </w:r>
      <w:r w:rsidRPr="004E1171">
        <w:rPr>
          <w:sz w:val="24"/>
          <w:szCs w:val="24"/>
        </w:rPr>
        <w:t xml:space="preserve">. E assim fez Jeremias. </w:t>
      </w:r>
      <w:r w:rsidR="00B33AE3">
        <w:rPr>
          <w:sz w:val="24"/>
          <w:szCs w:val="24"/>
        </w:rPr>
        <w:t>P</w:t>
      </w:r>
      <w:r w:rsidRPr="004E1171">
        <w:rPr>
          <w:sz w:val="24"/>
          <w:szCs w:val="24"/>
        </w:rPr>
        <w:t xml:space="preserve">uxaram Jeremias pelas cordas e o tiraram do </w:t>
      </w:r>
      <w:r w:rsidR="0089220E">
        <w:rPr>
          <w:sz w:val="24"/>
          <w:szCs w:val="24"/>
        </w:rPr>
        <w:t>calabouço</w:t>
      </w:r>
      <w:r w:rsidRPr="004E1171">
        <w:rPr>
          <w:sz w:val="24"/>
          <w:szCs w:val="24"/>
        </w:rPr>
        <w:t xml:space="preserve">, e </w:t>
      </w:r>
      <w:r w:rsidR="00B33AE3">
        <w:rPr>
          <w:sz w:val="24"/>
          <w:szCs w:val="24"/>
        </w:rPr>
        <w:t>ele</w:t>
      </w:r>
      <w:r w:rsidRPr="004E1171">
        <w:rPr>
          <w:sz w:val="24"/>
          <w:szCs w:val="24"/>
        </w:rPr>
        <w:t xml:space="preserve"> </w:t>
      </w:r>
      <w:r w:rsidR="00CD629C" w:rsidRPr="004E1171">
        <w:rPr>
          <w:sz w:val="24"/>
          <w:szCs w:val="24"/>
        </w:rPr>
        <w:t xml:space="preserve">ficou </w:t>
      </w:r>
      <w:r w:rsidRPr="004E1171">
        <w:rPr>
          <w:sz w:val="24"/>
          <w:szCs w:val="24"/>
        </w:rPr>
        <w:t>no pátio d</w:t>
      </w:r>
      <w:r w:rsidR="0089220E">
        <w:rPr>
          <w:sz w:val="24"/>
          <w:szCs w:val="24"/>
        </w:rPr>
        <w:t>a</w:t>
      </w:r>
      <w:r w:rsidRPr="004E1171">
        <w:rPr>
          <w:sz w:val="24"/>
          <w:szCs w:val="24"/>
        </w:rPr>
        <w:t xml:space="preserve"> guarda</w:t>
      </w:r>
      <w:r w:rsidR="00254BEE">
        <w:rPr>
          <w:sz w:val="24"/>
          <w:szCs w:val="24"/>
        </w:rPr>
        <w:t>.</w:t>
      </w:r>
      <w:proofErr w:type="gramStart"/>
      <w:r w:rsidRPr="004E1171">
        <w:rPr>
          <w:rStyle w:val="Refdenotaderodap"/>
          <w:sz w:val="24"/>
          <w:szCs w:val="24"/>
        </w:rPr>
        <w:footnoteReference w:id="13"/>
      </w:r>
      <w:proofErr w:type="gramEnd"/>
    </w:p>
    <w:p w:rsidR="00523B82" w:rsidRPr="00D61C48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  <w:t xml:space="preserve">Assim </w:t>
      </w:r>
      <w:r w:rsidR="00CD629C" w:rsidRPr="00877962">
        <w:rPr>
          <w:sz w:val="24"/>
          <w:szCs w:val="24"/>
        </w:rPr>
        <w:t>padeceu</w:t>
      </w:r>
      <w:r w:rsidR="00CD629C" w:rsidRPr="004E1171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 xml:space="preserve">o grande profeta judeu que </w:t>
      </w:r>
      <w:r w:rsidR="003822F8">
        <w:rPr>
          <w:sz w:val="24"/>
          <w:szCs w:val="24"/>
        </w:rPr>
        <w:t xml:space="preserve">previu, entre </w:t>
      </w:r>
      <w:r w:rsidR="005B57D8">
        <w:rPr>
          <w:sz w:val="24"/>
          <w:szCs w:val="24"/>
        </w:rPr>
        <w:t>os</w:t>
      </w:r>
      <w:r w:rsidR="003822F8">
        <w:rPr>
          <w:sz w:val="24"/>
          <w:szCs w:val="24"/>
        </w:rPr>
        <w:t xml:space="preserve"> irmãos da tribo de </w:t>
      </w:r>
      <w:proofErr w:type="spellStart"/>
      <w:r w:rsidR="003822F8">
        <w:rPr>
          <w:sz w:val="24"/>
          <w:szCs w:val="24"/>
        </w:rPr>
        <w:t>Dã</w:t>
      </w:r>
      <w:proofErr w:type="spellEnd"/>
      <w:r w:rsidR="003822F8">
        <w:rPr>
          <w:sz w:val="24"/>
          <w:szCs w:val="24"/>
        </w:rPr>
        <w:t>, a chegada d</w:t>
      </w:r>
      <w:r w:rsidRPr="004E1171">
        <w:rPr>
          <w:sz w:val="24"/>
          <w:szCs w:val="24"/>
        </w:rPr>
        <w:t>o Anticristo</w:t>
      </w:r>
      <w:r w:rsidR="003822F8">
        <w:rPr>
          <w:sz w:val="24"/>
          <w:szCs w:val="24"/>
        </w:rPr>
        <w:t xml:space="preserve"> e criou a</w:t>
      </w:r>
      <w:r w:rsidRPr="004E1171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legendári</w:t>
      </w:r>
      <w:proofErr w:type="spellEnd"/>
      <w:r w:rsidR="003822F8">
        <w:rPr>
          <w:sz w:val="24"/>
          <w:szCs w:val="24"/>
          <w:lang w:val="ru-RU"/>
        </w:rPr>
        <w:t>а</w:t>
      </w:r>
      <w:r w:rsidRPr="004E1171">
        <w:rPr>
          <w:sz w:val="24"/>
          <w:szCs w:val="24"/>
        </w:rPr>
        <w:t xml:space="preserve"> </w:t>
      </w:r>
      <w:r w:rsidR="003822F8">
        <w:rPr>
          <w:sz w:val="24"/>
          <w:szCs w:val="24"/>
        </w:rPr>
        <w:t>doutrina</w:t>
      </w:r>
      <w:r w:rsidRPr="004E1171">
        <w:rPr>
          <w:sz w:val="24"/>
          <w:szCs w:val="24"/>
        </w:rPr>
        <w:t xml:space="preserve"> </w:t>
      </w:r>
      <w:r w:rsidRPr="00656074">
        <w:rPr>
          <w:sz w:val="24"/>
          <w:szCs w:val="24"/>
        </w:rPr>
        <w:t>da não</w:t>
      </w:r>
      <w:r w:rsidR="00BD22E5" w:rsidRPr="00656074">
        <w:rPr>
          <w:sz w:val="24"/>
          <w:szCs w:val="24"/>
        </w:rPr>
        <w:t xml:space="preserve"> </w:t>
      </w:r>
      <w:r w:rsidRPr="008F5BF1">
        <w:rPr>
          <w:sz w:val="24"/>
          <w:szCs w:val="24"/>
        </w:rPr>
        <w:t xml:space="preserve">resistência ao ímpio </w:t>
      </w:r>
      <w:r w:rsidRPr="00877962">
        <w:rPr>
          <w:sz w:val="24"/>
          <w:szCs w:val="24"/>
        </w:rPr>
        <w:t>pela</w:t>
      </w:r>
      <w:r w:rsidRPr="008F5BF1">
        <w:rPr>
          <w:sz w:val="24"/>
          <w:szCs w:val="24"/>
        </w:rPr>
        <w:t xml:space="preserve"> maldade e </w:t>
      </w:r>
      <w:r w:rsidR="00CD629C">
        <w:rPr>
          <w:sz w:val="24"/>
          <w:szCs w:val="24"/>
        </w:rPr>
        <w:t xml:space="preserve">pela </w:t>
      </w:r>
      <w:r w:rsidRPr="001131B4">
        <w:rPr>
          <w:sz w:val="24"/>
          <w:szCs w:val="24"/>
        </w:rPr>
        <w:t xml:space="preserve">violência, </w:t>
      </w:r>
      <w:r w:rsidR="005B57D8" w:rsidRPr="001131B4">
        <w:rPr>
          <w:sz w:val="24"/>
          <w:szCs w:val="24"/>
        </w:rPr>
        <w:t>ensinamento</w:t>
      </w:r>
      <w:r w:rsidR="003822F8" w:rsidRPr="001131B4">
        <w:rPr>
          <w:sz w:val="24"/>
          <w:szCs w:val="24"/>
        </w:rPr>
        <w:t xml:space="preserve"> que,</w:t>
      </w:r>
      <w:r w:rsidRPr="001131B4">
        <w:rPr>
          <w:sz w:val="24"/>
          <w:szCs w:val="24"/>
        </w:rPr>
        <w:t xml:space="preserve"> depois de sete séculos</w:t>
      </w:r>
      <w:r w:rsidR="003822F8" w:rsidRPr="001131B4">
        <w:rPr>
          <w:sz w:val="24"/>
          <w:szCs w:val="24"/>
        </w:rPr>
        <w:t>, foi apropriad</w:t>
      </w:r>
      <w:r w:rsidR="005B57D8" w:rsidRPr="001131B4">
        <w:rPr>
          <w:sz w:val="24"/>
          <w:szCs w:val="24"/>
        </w:rPr>
        <w:t>o</w:t>
      </w:r>
      <w:r w:rsidR="003822F8" w:rsidRPr="001131B4">
        <w:rPr>
          <w:sz w:val="24"/>
          <w:szCs w:val="24"/>
        </w:rPr>
        <w:t xml:space="preserve"> pelo mundo</w:t>
      </w:r>
      <w:r w:rsidRPr="001131B4">
        <w:rPr>
          <w:sz w:val="24"/>
          <w:szCs w:val="24"/>
        </w:rPr>
        <w:t xml:space="preserve">. Pois </w:t>
      </w:r>
      <w:r w:rsidR="00CD629C" w:rsidRPr="001131B4">
        <w:rPr>
          <w:sz w:val="24"/>
          <w:szCs w:val="24"/>
        </w:rPr>
        <w:t xml:space="preserve">todo </w:t>
      </w:r>
      <w:r w:rsidRPr="000E6EF4">
        <w:rPr>
          <w:sz w:val="24"/>
          <w:szCs w:val="24"/>
        </w:rPr>
        <w:t>profeta prediz contra o rei e contra o povo e por eles é perseguido e punido. Como o Senhor não poderia</w:t>
      </w:r>
      <w:r w:rsidR="00CD629C" w:rsidRPr="000E6EF4">
        <w:rPr>
          <w:sz w:val="24"/>
          <w:szCs w:val="24"/>
        </w:rPr>
        <w:t>,</w:t>
      </w:r>
      <w:r w:rsidRPr="000E6EF4">
        <w:rPr>
          <w:sz w:val="24"/>
          <w:szCs w:val="24"/>
        </w:rPr>
        <w:t xml:space="preserve"> com um</w:t>
      </w:r>
      <w:r w:rsidR="00AD11FB" w:rsidRPr="000E6EF4">
        <w:rPr>
          <w:sz w:val="24"/>
          <w:szCs w:val="24"/>
        </w:rPr>
        <w:t>a</w:t>
      </w:r>
      <w:r w:rsidRPr="000E6EF4">
        <w:rPr>
          <w:sz w:val="24"/>
          <w:szCs w:val="24"/>
        </w:rPr>
        <w:t xml:space="preserve"> únic</w:t>
      </w:r>
      <w:r w:rsidR="00AD11FB" w:rsidRPr="000E6EF4">
        <w:rPr>
          <w:sz w:val="24"/>
          <w:szCs w:val="24"/>
        </w:rPr>
        <w:t>a</w:t>
      </w:r>
      <w:r w:rsidRPr="000E6EF4">
        <w:rPr>
          <w:sz w:val="24"/>
          <w:szCs w:val="24"/>
        </w:rPr>
        <w:t xml:space="preserve"> </w:t>
      </w:r>
      <w:r w:rsidR="00AD11FB" w:rsidRPr="00F71E94">
        <w:rPr>
          <w:sz w:val="24"/>
          <w:szCs w:val="24"/>
        </w:rPr>
        <w:t>pena</w:t>
      </w:r>
      <w:r w:rsidR="00CD629C" w:rsidRPr="00F71E94">
        <w:rPr>
          <w:sz w:val="24"/>
          <w:szCs w:val="24"/>
        </w:rPr>
        <w:t>,</w:t>
      </w:r>
      <w:r w:rsidRPr="00F71E94">
        <w:rPr>
          <w:sz w:val="24"/>
          <w:szCs w:val="24"/>
        </w:rPr>
        <w:t xml:space="preserve"> </w:t>
      </w:r>
      <w:r w:rsidR="00AD11FB" w:rsidRPr="00384DCF">
        <w:rPr>
          <w:sz w:val="24"/>
          <w:szCs w:val="24"/>
        </w:rPr>
        <w:t>castigar</w:t>
      </w:r>
      <w:r w:rsidRPr="00384DCF">
        <w:rPr>
          <w:sz w:val="24"/>
          <w:szCs w:val="24"/>
        </w:rPr>
        <w:t xml:space="preserve"> muitos pecadores sem que </w:t>
      </w:r>
      <w:r w:rsidR="00CD629C" w:rsidRPr="004D501B">
        <w:rPr>
          <w:sz w:val="24"/>
          <w:szCs w:val="24"/>
        </w:rPr>
        <w:t>alguns justos perecessem</w:t>
      </w:r>
      <w:r w:rsidRPr="00B26BF3">
        <w:rPr>
          <w:sz w:val="24"/>
          <w:szCs w:val="24"/>
        </w:rPr>
        <w:t xml:space="preserve"> </w:t>
      </w:r>
      <w:r w:rsidR="001131B4">
        <w:rPr>
          <w:sz w:val="24"/>
          <w:szCs w:val="24"/>
        </w:rPr>
        <w:t>se</w:t>
      </w:r>
      <w:r w:rsidRPr="001131B4">
        <w:rPr>
          <w:sz w:val="24"/>
          <w:szCs w:val="24"/>
        </w:rPr>
        <w:t xml:space="preserve"> a vida é um Manuscrito de Deus</w:t>
      </w:r>
      <w:r w:rsidR="001131B4">
        <w:rPr>
          <w:sz w:val="24"/>
          <w:szCs w:val="24"/>
        </w:rPr>
        <w:t xml:space="preserve">? Mesmo </w:t>
      </w:r>
      <w:r w:rsidR="001131B4">
        <w:rPr>
          <w:sz w:val="24"/>
          <w:szCs w:val="24"/>
          <w:lang w:val="ru-RU"/>
        </w:rPr>
        <w:t>о</w:t>
      </w:r>
      <w:r w:rsidR="001131B4">
        <w:rPr>
          <w:sz w:val="24"/>
          <w:szCs w:val="24"/>
        </w:rPr>
        <w:t xml:space="preserve"> </w:t>
      </w:r>
      <w:r w:rsidR="00130898">
        <w:rPr>
          <w:sz w:val="24"/>
          <w:szCs w:val="24"/>
        </w:rPr>
        <w:t>c</w:t>
      </w:r>
      <w:r w:rsidR="00CD629C" w:rsidRPr="008F5BF1">
        <w:rPr>
          <w:sz w:val="24"/>
          <w:szCs w:val="24"/>
        </w:rPr>
        <w:t xml:space="preserve">riador </w:t>
      </w:r>
      <w:r w:rsidR="00A52A32" w:rsidRPr="00263ED2">
        <w:rPr>
          <w:sz w:val="24"/>
          <w:szCs w:val="24"/>
        </w:rPr>
        <w:t>terre</w:t>
      </w:r>
      <w:r w:rsidR="004F3716" w:rsidRPr="00263ED2">
        <w:rPr>
          <w:sz w:val="24"/>
          <w:szCs w:val="24"/>
        </w:rPr>
        <w:t>no</w:t>
      </w:r>
      <w:r w:rsidR="008A11AE" w:rsidRPr="00263ED2">
        <w:rPr>
          <w:sz w:val="24"/>
          <w:szCs w:val="24"/>
        </w:rPr>
        <w:t>,</w:t>
      </w:r>
      <w:r w:rsidR="008A11AE">
        <w:rPr>
          <w:sz w:val="24"/>
          <w:szCs w:val="24"/>
        </w:rPr>
        <w:t xml:space="preserve"> a</w:t>
      </w:r>
      <w:r w:rsidR="00BD22E5" w:rsidRPr="008F5BF1">
        <w:rPr>
          <w:sz w:val="24"/>
          <w:szCs w:val="24"/>
        </w:rPr>
        <w:t xml:space="preserve"> </w:t>
      </w:r>
      <w:r w:rsidRPr="0063123D">
        <w:rPr>
          <w:sz w:val="24"/>
          <w:szCs w:val="24"/>
        </w:rPr>
        <w:t xml:space="preserve">não </w:t>
      </w:r>
      <w:r w:rsidR="008A11AE">
        <w:rPr>
          <w:sz w:val="24"/>
          <w:szCs w:val="24"/>
        </w:rPr>
        <w:t xml:space="preserve">ser que </w:t>
      </w:r>
      <w:r w:rsidRPr="00AD11FB">
        <w:rPr>
          <w:sz w:val="24"/>
          <w:szCs w:val="24"/>
        </w:rPr>
        <w:t>trabalhasse</w:t>
      </w:r>
      <w:r w:rsidRPr="0063123D">
        <w:rPr>
          <w:sz w:val="24"/>
          <w:szCs w:val="24"/>
        </w:rPr>
        <w:t xml:space="preserve"> no estilo realis</w:t>
      </w:r>
      <w:r w:rsidR="008A11AE">
        <w:rPr>
          <w:sz w:val="24"/>
          <w:szCs w:val="24"/>
        </w:rPr>
        <w:t>ta</w:t>
      </w:r>
      <w:r w:rsidRPr="0063123D">
        <w:rPr>
          <w:sz w:val="24"/>
          <w:szCs w:val="24"/>
        </w:rPr>
        <w:t xml:space="preserve"> socialista, não conseguiria </w:t>
      </w:r>
      <w:r w:rsidR="00AD11FB">
        <w:rPr>
          <w:sz w:val="24"/>
          <w:szCs w:val="24"/>
        </w:rPr>
        <w:t>suprimir</w:t>
      </w:r>
      <w:r w:rsidRPr="0063123D">
        <w:rPr>
          <w:sz w:val="24"/>
          <w:szCs w:val="24"/>
        </w:rPr>
        <w:t xml:space="preserve"> o </w:t>
      </w:r>
      <w:r w:rsidR="00FE03BD" w:rsidRPr="00736B5A">
        <w:rPr>
          <w:sz w:val="24"/>
          <w:szCs w:val="24"/>
        </w:rPr>
        <w:t>mal</w:t>
      </w:r>
      <w:r w:rsidRPr="00736B5A">
        <w:rPr>
          <w:sz w:val="24"/>
          <w:szCs w:val="24"/>
        </w:rPr>
        <w:t xml:space="preserve"> deixando o bem a salvo</w:t>
      </w:r>
      <w:r w:rsidR="001131B4">
        <w:rPr>
          <w:sz w:val="24"/>
          <w:szCs w:val="24"/>
        </w:rPr>
        <w:t>;</w:t>
      </w:r>
      <w:r w:rsidRPr="00736B5A">
        <w:rPr>
          <w:sz w:val="24"/>
          <w:szCs w:val="24"/>
        </w:rPr>
        <w:t xml:space="preserve"> </w:t>
      </w:r>
      <w:r w:rsidRPr="00B82C1C">
        <w:rPr>
          <w:sz w:val="24"/>
          <w:szCs w:val="24"/>
        </w:rPr>
        <w:t xml:space="preserve">poderia apenas, como </w:t>
      </w:r>
      <w:proofErr w:type="spellStart"/>
      <w:r w:rsidRPr="00B82C1C">
        <w:rPr>
          <w:sz w:val="24"/>
          <w:szCs w:val="24"/>
        </w:rPr>
        <w:t>Gógol</w:t>
      </w:r>
      <w:proofErr w:type="spellEnd"/>
      <w:r w:rsidRPr="00B82C1C">
        <w:rPr>
          <w:sz w:val="24"/>
          <w:szCs w:val="24"/>
        </w:rPr>
        <w:t>,</w:t>
      </w:r>
      <w:r w:rsidR="00ED0225">
        <w:rPr>
          <w:rStyle w:val="Refdenotaderodap"/>
          <w:sz w:val="24"/>
          <w:szCs w:val="24"/>
        </w:rPr>
        <w:footnoteReference w:id="14"/>
      </w:r>
      <w:r w:rsidRPr="00B82C1C">
        <w:rPr>
          <w:sz w:val="24"/>
          <w:szCs w:val="24"/>
        </w:rPr>
        <w:t xml:space="preserve"> </w:t>
      </w:r>
      <w:r w:rsidR="00CD0EB5">
        <w:rPr>
          <w:sz w:val="24"/>
          <w:szCs w:val="24"/>
        </w:rPr>
        <w:t>lançar</w:t>
      </w:r>
      <w:r w:rsidRPr="00B82C1C">
        <w:rPr>
          <w:sz w:val="24"/>
          <w:szCs w:val="24"/>
        </w:rPr>
        <w:t xml:space="preserve"> </w:t>
      </w:r>
      <w:r w:rsidRPr="00F55B54">
        <w:rPr>
          <w:sz w:val="24"/>
          <w:szCs w:val="24"/>
        </w:rPr>
        <w:t xml:space="preserve">o manuscrito inteiro </w:t>
      </w:r>
      <w:r w:rsidR="00CD0EB5">
        <w:rPr>
          <w:sz w:val="24"/>
          <w:szCs w:val="24"/>
        </w:rPr>
        <w:t>a</w:t>
      </w:r>
      <w:r w:rsidRPr="00F55B54">
        <w:rPr>
          <w:sz w:val="24"/>
          <w:szCs w:val="24"/>
        </w:rPr>
        <w:t xml:space="preserve">o fogo, exterminando-o por completo. Pois bem, o Senhor, que ainda </w:t>
      </w:r>
      <w:r w:rsidR="00CD0EB5">
        <w:rPr>
          <w:sz w:val="24"/>
          <w:szCs w:val="24"/>
        </w:rPr>
        <w:t>na época</w:t>
      </w:r>
      <w:r w:rsidRPr="00F55B54">
        <w:rPr>
          <w:sz w:val="24"/>
          <w:szCs w:val="24"/>
        </w:rPr>
        <w:t xml:space="preserve"> de Noé rejeitou o castigo </w:t>
      </w:r>
      <w:r w:rsidR="00AD11FB">
        <w:rPr>
          <w:sz w:val="24"/>
          <w:szCs w:val="24"/>
        </w:rPr>
        <w:t>coletivo</w:t>
      </w:r>
      <w:r w:rsidRPr="00F55B54">
        <w:rPr>
          <w:sz w:val="24"/>
          <w:szCs w:val="24"/>
        </w:rPr>
        <w:t>, criou, contra as punições dos reis e dos povos, quatro grandes</w:t>
      </w:r>
      <w:r w:rsidR="001131B4">
        <w:rPr>
          <w:sz w:val="24"/>
          <w:szCs w:val="24"/>
        </w:rPr>
        <w:t xml:space="preserve"> </w:t>
      </w:r>
      <w:r w:rsidR="008A11AE">
        <w:rPr>
          <w:sz w:val="24"/>
          <w:szCs w:val="24"/>
        </w:rPr>
        <w:t>f</w:t>
      </w:r>
      <w:r w:rsidR="001131B4">
        <w:rPr>
          <w:sz w:val="24"/>
          <w:szCs w:val="24"/>
        </w:rPr>
        <w:t>lagelos</w:t>
      </w:r>
      <w:r w:rsidRPr="00F55B54">
        <w:rPr>
          <w:sz w:val="24"/>
          <w:szCs w:val="24"/>
        </w:rPr>
        <w:t>. Ei-l</w:t>
      </w:r>
      <w:r w:rsidR="00AD11FB">
        <w:rPr>
          <w:sz w:val="24"/>
          <w:szCs w:val="24"/>
        </w:rPr>
        <w:t>o</w:t>
      </w:r>
      <w:r w:rsidRPr="00F55B54">
        <w:rPr>
          <w:sz w:val="24"/>
          <w:szCs w:val="24"/>
        </w:rPr>
        <w:t>s segundo o relato do profeta do exílio, Ez</w:t>
      </w:r>
      <w:r w:rsidRPr="00D61C48">
        <w:rPr>
          <w:sz w:val="24"/>
          <w:szCs w:val="24"/>
        </w:rPr>
        <w:t>equiel.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A34B4">
        <w:rPr>
          <w:sz w:val="24"/>
          <w:szCs w:val="24"/>
        </w:rPr>
        <w:lastRenderedPageBreak/>
        <w:tab/>
      </w:r>
      <w:r w:rsidR="00AD11FB">
        <w:rPr>
          <w:sz w:val="24"/>
          <w:szCs w:val="24"/>
        </w:rPr>
        <w:t>O</w:t>
      </w:r>
      <w:r w:rsidR="00FE03BD" w:rsidRPr="00254BEE">
        <w:rPr>
          <w:sz w:val="24"/>
          <w:szCs w:val="24"/>
        </w:rPr>
        <w:t xml:space="preserve"> p</w:t>
      </w:r>
      <w:r w:rsidRPr="00DD6FCE">
        <w:rPr>
          <w:sz w:val="24"/>
          <w:szCs w:val="24"/>
        </w:rPr>
        <w:t>rimeir</w:t>
      </w:r>
      <w:r w:rsidR="00AD11FB">
        <w:rPr>
          <w:sz w:val="24"/>
          <w:szCs w:val="24"/>
        </w:rPr>
        <w:t>o</w:t>
      </w:r>
      <w:r w:rsidRPr="00DD6FCE">
        <w:rPr>
          <w:sz w:val="24"/>
          <w:szCs w:val="24"/>
        </w:rPr>
        <w:t xml:space="preserve"> </w:t>
      </w:r>
      <w:r w:rsidR="008A11AE">
        <w:rPr>
          <w:sz w:val="24"/>
          <w:szCs w:val="24"/>
        </w:rPr>
        <w:t>flagelo</w:t>
      </w:r>
      <w:r w:rsidRPr="00DD6FCE">
        <w:rPr>
          <w:sz w:val="24"/>
          <w:szCs w:val="24"/>
        </w:rPr>
        <w:t xml:space="preserve"> </w:t>
      </w:r>
      <w:r w:rsidR="00FE03BD" w:rsidRPr="00A91719">
        <w:rPr>
          <w:sz w:val="24"/>
          <w:szCs w:val="24"/>
        </w:rPr>
        <w:t xml:space="preserve">é </w:t>
      </w:r>
      <w:r w:rsidRPr="00A91719">
        <w:rPr>
          <w:sz w:val="24"/>
          <w:szCs w:val="24"/>
        </w:rPr>
        <w:t xml:space="preserve">a espada, </w:t>
      </w:r>
      <w:r w:rsidR="00AD11FB">
        <w:rPr>
          <w:sz w:val="24"/>
          <w:szCs w:val="24"/>
        </w:rPr>
        <w:t>o</w:t>
      </w:r>
      <w:r w:rsidR="00FE03BD" w:rsidRPr="00A91719">
        <w:rPr>
          <w:sz w:val="24"/>
          <w:szCs w:val="24"/>
        </w:rPr>
        <w:t xml:space="preserve"> </w:t>
      </w:r>
      <w:r w:rsidRPr="00A91719">
        <w:rPr>
          <w:sz w:val="24"/>
          <w:szCs w:val="24"/>
        </w:rPr>
        <w:t>segund</w:t>
      </w:r>
      <w:r w:rsidR="00AD11FB">
        <w:rPr>
          <w:sz w:val="24"/>
          <w:szCs w:val="24"/>
        </w:rPr>
        <w:t>o</w:t>
      </w:r>
      <w:r w:rsidRPr="002271C5">
        <w:rPr>
          <w:sz w:val="24"/>
          <w:szCs w:val="24"/>
        </w:rPr>
        <w:t xml:space="preserve"> a fome, </w:t>
      </w:r>
      <w:r w:rsidR="00AD11FB">
        <w:rPr>
          <w:sz w:val="24"/>
          <w:szCs w:val="24"/>
        </w:rPr>
        <w:t>o</w:t>
      </w:r>
      <w:r w:rsidR="00FE03BD" w:rsidRPr="002271C5">
        <w:rPr>
          <w:sz w:val="24"/>
          <w:szCs w:val="24"/>
        </w:rPr>
        <w:t xml:space="preserve"> </w:t>
      </w:r>
      <w:r w:rsidRPr="002271C5">
        <w:rPr>
          <w:sz w:val="24"/>
          <w:szCs w:val="24"/>
        </w:rPr>
        <w:t>terceir</w:t>
      </w:r>
      <w:r w:rsidR="00AD11FB">
        <w:rPr>
          <w:sz w:val="24"/>
          <w:szCs w:val="24"/>
        </w:rPr>
        <w:t>o</w:t>
      </w:r>
      <w:r w:rsidRPr="00C046D3">
        <w:rPr>
          <w:sz w:val="24"/>
          <w:szCs w:val="24"/>
        </w:rPr>
        <w:t xml:space="preserve"> </w:t>
      </w:r>
      <w:r w:rsidR="009524BF">
        <w:rPr>
          <w:sz w:val="24"/>
          <w:szCs w:val="24"/>
        </w:rPr>
        <w:t xml:space="preserve">o </w:t>
      </w:r>
      <w:bookmarkStart w:id="0" w:name="_GoBack"/>
      <w:r w:rsidR="009524BF">
        <w:rPr>
          <w:sz w:val="24"/>
          <w:szCs w:val="24"/>
        </w:rPr>
        <w:t>anima</w:t>
      </w:r>
      <w:r w:rsidR="00B32769">
        <w:rPr>
          <w:sz w:val="24"/>
          <w:szCs w:val="24"/>
        </w:rPr>
        <w:t>l</w:t>
      </w:r>
      <w:r w:rsidR="009524BF">
        <w:rPr>
          <w:sz w:val="24"/>
          <w:szCs w:val="24"/>
        </w:rPr>
        <w:t xml:space="preserve"> feroz</w:t>
      </w:r>
      <w:bookmarkEnd w:id="0"/>
      <w:r w:rsidRPr="00C046D3">
        <w:rPr>
          <w:sz w:val="24"/>
          <w:szCs w:val="24"/>
        </w:rPr>
        <w:t xml:space="preserve">, </w:t>
      </w:r>
      <w:r w:rsidR="009524BF">
        <w:rPr>
          <w:sz w:val="24"/>
          <w:szCs w:val="24"/>
        </w:rPr>
        <w:t>simbolizado</w:t>
      </w:r>
      <w:r w:rsidR="00A52A32">
        <w:rPr>
          <w:sz w:val="24"/>
          <w:szCs w:val="24"/>
        </w:rPr>
        <w:t xml:space="preserve"> pela</w:t>
      </w:r>
      <w:r w:rsidRPr="00C046D3">
        <w:rPr>
          <w:sz w:val="24"/>
          <w:szCs w:val="24"/>
        </w:rPr>
        <w:t xml:space="preserve"> luxúria, </w:t>
      </w:r>
      <w:r w:rsidR="00AD11FB">
        <w:rPr>
          <w:sz w:val="24"/>
          <w:szCs w:val="24"/>
        </w:rPr>
        <w:t>o</w:t>
      </w:r>
      <w:r w:rsidR="00FE03BD" w:rsidRPr="003D7C27">
        <w:rPr>
          <w:sz w:val="24"/>
          <w:szCs w:val="24"/>
        </w:rPr>
        <w:t xml:space="preserve"> </w:t>
      </w:r>
      <w:r w:rsidRPr="003D7C27">
        <w:rPr>
          <w:sz w:val="24"/>
          <w:szCs w:val="24"/>
        </w:rPr>
        <w:t>quart</w:t>
      </w:r>
      <w:r w:rsidR="00AD11FB">
        <w:rPr>
          <w:sz w:val="24"/>
          <w:szCs w:val="24"/>
        </w:rPr>
        <w:t>o</w:t>
      </w:r>
      <w:r w:rsidRPr="003D7C27">
        <w:rPr>
          <w:sz w:val="24"/>
          <w:szCs w:val="24"/>
        </w:rPr>
        <w:t xml:space="preserve"> a doença, a peste</w:t>
      </w:r>
      <w:r w:rsidR="00CD0EB5">
        <w:rPr>
          <w:sz w:val="24"/>
          <w:szCs w:val="24"/>
        </w:rPr>
        <w:t>...</w:t>
      </w:r>
      <w:proofErr w:type="gramStart"/>
      <w:r w:rsidRPr="004E1171">
        <w:rPr>
          <w:rStyle w:val="Refdenotaderodap"/>
          <w:sz w:val="24"/>
          <w:szCs w:val="24"/>
        </w:rPr>
        <w:footnoteReference w:id="15"/>
      </w:r>
      <w:proofErr w:type="gramEnd"/>
      <w:r w:rsidRPr="004E1171">
        <w:rPr>
          <w:sz w:val="24"/>
          <w:szCs w:val="24"/>
        </w:rPr>
        <w:t xml:space="preserve">  </w:t>
      </w:r>
    </w:p>
    <w:p w:rsidR="00523B82" w:rsidRPr="00254BEE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BD64E5" w:rsidRPr="004E1171">
        <w:rPr>
          <w:sz w:val="24"/>
          <w:szCs w:val="24"/>
        </w:rPr>
        <w:t xml:space="preserve">Às </w:t>
      </w:r>
      <w:r w:rsidRPr="00DC0414">
        <w:rPr>
          <w:sz w:val="24"/>
          <w:szCs w:val="24"/>
        </w:rPr>
        <w:t xml:space="preserve">vezes </w:t>
      </w:r>
      <w:r w:rsidR="00ED0225">
        <w:rPr>
          <w:sz w:val="24"/>
          <w:szCs w:val="24"/>
        </w:rPr>
        <w:t>os flagelos</w:t>
      </w:r>
      <w:r w:rsidRPr="00656074">
        <w:rPr>
          <w:sz w:val="24"/>
          <w:szCs w:val="24"/>
        </w:rPr>
        <w:t xml:space="preserve"> acontecem junt</w:t>
      </w:r>
      <w:r w:rsidR="00ED0225">
        <w:rPr>
          <w:sz w:val="24"/>
          <w:szCs w:val="24"/>
        </w:rPr>
        <w:t>o</w:t>
      </w:r>
      <w:r w:rsidRPr="00656074">
        <w:rPr>
          <w:sz w:val="24"/>
          <w:szCs w:val="24"/>
        </w:rPr>
        <w:t xml:space="preserve">s, </w:t>
      </w:r>
      <w:r w:rsidR="00BD64E5" w:rsidRPr="008F5BF1">
        <w:rPr>
          <w:sz w:val="24"/>
          <w:szCs w:val="24"/>
        </w:rPr>
        <w:t xml:space="preserve">às vezes </w:t>
      </w:r>
      <w:r w:rsidRPr="008F5BF1">
        <w:rPr>
          <w:sz w:val="24"/>
          <w:szCs w:val="24"/>
        </w:rPr>
        <w:t>separad</w:t>
      </w:r>
      <w:r w:rsidR="00ED0225">
        <w:rPr>
          <w:sz w:val="24"/>
          <w:szCs w:val="24"/>
        </w:rPr>
        <w:t>o</w:t>
      </w:r>
      <w:r w:rsidRPr="008F5BF1">
        <w:rPr>
          <w:sz w:val="24"/>
          <w:szCs w:val="24"/>
        </w:rPr>
        <w:t xml:space="preserve">s, </w:t>
      </w:r>
      <w:r w:rsidR="00BD64E5" w:rsidRPr="008F5BF1">
        <w:rPr>
          <w:sz w:val="24"/>
          <w:szCs w:val="24"/>
        </w:rPr>
        <w:t xml:space="preserve">às </w:t>
      </w:r>
      <w:r w:rsidRPr="008A11AE">
        <w:rPr>
          <w:sz w:val="24"/>
          <w:szCs w:val="24"/>
        </w:rPr>
        <w:t xml:space="preserve">vezes </w:t>
      </w:r>
      <w:r w:rsidR="00CD0EB5" w:rsidRPr="008A11AE">
        <w:rPr>
          <w:sz w:val="24"/>
          <w:szCs w:val="24"/>
        </w:rPr>
        <w:t xml:space="preserve">um </w:t>
      </w:r>
      <w:r w:rsidRPr="008A11AE">
        <w:rPr>
          <w:sz w:val="24"/>
          <w:szCs w:val="24"/>
        </w:rPr>
        <w:t xml:space="preserve">se </w:t>
      </w:r>
      <w:r w:rsidR="002B49F7" w:rsidRPr="008A11AE">
        <w:rPr>
          <w:sz w:val="24"/>
          <w:szCs w:val="24"/>
        </w:rPr>
        <w:t>fortalece</w:t>
      </w:r>
      <w:r w:rsidR="002B49F7" w:rsidRPr="008A11AE">
        <w:rPr>
          <w:sz w:val="24"/>
          <w:szCs w:val="24"/>
          <w:lang w:val="ru-RU"/>
        </w:rPr>
        <w:t xml:space="preserve">, </w:t>
      </w:r>
      <w:r w:rsidR="002B49F7" w:rsidRPr="008A11AE">
        <w:rPr>
          <w:sz w:val="24"/>
          <w:szCs w:val="24"/>
        </w:rPr>
        <w:t>às vezes outr</w:t>
      </w:r>
      <w:r w:rsidR="00ED0225">
        <w:rPr>
          <w:sz w:val="24"/>
          <w:szCs w:val="24"/>
        </w:rPr>
        <w:t>o</w:t>
      </w:r>
      <w:r w:rsidRPr="008A11AE">
        <w:rPr>
          <w:sz w:val="24"/>
          <w:szCs w:val="24"/>
        </w:rPr>
        <w:t>...</w:t>
      </w:r>
      <w:r w:rsidRPr="00736B5A">
        <w:rPr>
          <w:sz w:val="24"/>
          <w:szCs w:val="24"/>
        </w:rPr>
        <w:t xml:space="preserve"> Mas </w:t>
      </w:r>
      <w:r w:rsidR="00CD0EB5">
        <w:rPr>
          <w:sz w:val="24"/>
          <w:szCs w:val="24"/>
        </w:rPr>
        <w:t>nesse</w:t>
      </w:r>
      <w:r w:rsidR="00CD0EB5" w:rsidRPr="00736B5A">
        <w:rPr>
          <w:sz w:val="24"/>
          <w:szCs w:val="24"/>
        </w:rPr>
        <w:t xml:space="preserve"> </w:t>
      </w:r>
      <w:r w:rsidRPr="00736B5A">
        <w:rPr>
          <w:sz w:val="24"/>
          <w:szCs w:val="24"/>
        </w:rPr>
        <w:t xml:space="preserve">ano, quando o que fora predito </w:t>
      </w:r>
      <w:r w:rsidRPr="00B82C1C">
        <w:rPr>
          <w:sz w:val="24"/>
          <w:szCs w:val="24"/>
        </w:rPr>
        <w:t xml:space="preserve">pelo </w:t>
      </w:r>
      <w:r w:rsidRPr="00B32769">
        <w:rPr>
          <w:sz w:val="24"/>
          <w:szCs w:val="24"/>
        </w:rPr>
        <w:t>profeta</w:t>
      </w:r>
      <w:r w:rsidR="00D45191" w:rsidRPr="00B32769">
        <w:rPr>
          <w:sz w:val="24"/>
          <w:szCs w:val="24"/>
        </w:rPr>
        <w:t xml:space="preserve"> </w:t>
      </w:r>
      <w:r w:rsidRPr="00B32769">
        <w:rPr>
          <w:sz w:val="24"/>
          <w:szCs w:val="24"/>
        </w:rPr>
        <w:t>sofredor Ezequiel</w:t>
      </w:r>
      <w:r w:rsidR="002B49F7" w:rsidRPr="00B32769">
        <w:rPr>
          <w:sz w:val="24"/>
          <w:szCs w:val="24"/>
        </w:rPr>
        <w:t xml:space="preserve"> se realizou</w:t>
      </w:r>
      <w:r w:rsidRPr="00B32769">
        <w:rPr>
          <w:sz w:val="24"/>
          <w:szCs w:val="24"/>
        </w:rPr>
        <w:t xml:space="preserve"> </w:t>
      </w:r>
      <w:r w:rsidR="002B49F7" w:rsidRPr="00B32769">
        <w:rPr>
          <w:sz w:val="24"/>
          <w:szCs w:val="24"/>
        </w:rPr>
        <w:t xml:space="preserve">e </w:t>
      </w:r>
      <w:r w:rsidR="00621934" w:rsidRPr="00B32769">
        <w:rPr>
          <w:sz w:val="24"/>
          <w:szCs w:val="24"/>
        </w:rPr>
        <w:t xml:space="preserve">na terra </w:t>
      </w:r>
      <w:r w:rsidRPr="00B32769">
        <w:rPr>
          <w:sz w:val="24"/>
          <w:szCs w:val="24"/>
        </w:rPr>
        <w:t xml:space="preserve">apareceu </w:t>
      </w:r>
      <w:proofErr w:type="spellStart"/>
      <w:r w:rsidRPr="009030A3">
        <w:rPr>
          <w:sz w:val="24"/>
          <w:szCs w:val="24"/>
        </w:rPr>
        <w:t>Dã</w:t>
      </w:r>
      <w:proofErr w:type="spellEnd"/>
      <w:r w:rsidR="00BD64E5" w:rsidRPr="009030A3">
        <w:rPr>
          <w:sz w:val="24"/>
          <w:szCs w:val="24"/>
        </w:rPr>
        <w:t>,</w:t>
      </w:r>
      <w:r w:rsidRPr="009030A3">
        <w:rPr>
          <w:sz w:val="24"/>
          <w:szCs w:val="24"/>
        </w:rPr>
        <w:t xml:space="preserve"> da tribo de </w:t>
      </w:r>
      <w:proofErr w:type="spellStart"/>
      <w:r w:rsidRPr="009030A3">
        <w:rPr>
          <w:sz w:val="24"/>
          <w:szCs w:val="24"/>
        </w:rPr>
        <w:t>Dã</w:t>
      </w:r>
      <w:proofErr w:type="spellEnd"/>
      <w:r w:rsidRPr="009030A3">
        <w:rPr>
          <w:sz w:val="24"/>
          <w:szCs w:val="24"/>
        </w:rPr>
        <w:t xml:space="preserve">, </w:t>
      </w:r>
      <w:r w:rsidR="00AD11FB" w:rsidRPr="009030A3">
        <w:rPr>
          <w:sz w:val="24"/>
          <w:szCs w:val="24"/>
        </w:rPr>
        <w:t>a</w:t>
      </w:r>
      <w:r w:rsidRPr="009030A3">
        <w:rPr>
          <w:sz w:val="24"/>
          <w:szCs w:val="24"/>
        </w:rPr>
        <w:t xml:space="preserve"> Áspide,</w:t>
      </w:r>
      <w:r w:rsidRPr="00254BEE">
        <w:rPr>
          <w:sz w:val="24"/>
          <w:szCs w:val="24"/>
        </w:rPr>
        <w:t xml:space="preserve"> o Anticristo, criado para julgar e amaldiçoar</w:t>
      </w:r>
      <w:r w:rsidR="00CD0EB5">
        <w:rPr>
          <w:sz w:val="24"/>
          <w:szCs w:val="24"/>
        </w:rPr>
        <w:t>, e não para abençoar</w:t>
      </w:r>
      <w:r w:rsidRPr="00254BEE">
        <w:rPr>
          <w:sz w:val="24"/>
          <w:szCs w:val="24"/>
        </w:rPr>
        <w:t xml:space="preserve">, </w:t>
      </w:r>
      <w:r w:rsidR="002B49F7">
        <w:rPr>
          <w:sz w:val="24"/>
          <w:szCs w:val="24"/>
        </w:rPr>
        <w:t xml:space="preserve">intensificou-se especialmente </w:t>
      </w:r>
      <w:r w:rsidR="00ED0225">
        <w:rPr>
          <w:sz w:val="24"/>
          <w:szCs w:val="24"/>
        </w:rPr>
        <w:t>o</w:t>
      </w:r>
      <w:r w:rsidRPr="00254BEE">
        <w:rPr>
          <w:sz w:val="24"/>
          <w:szCs w:val="24"/>
        </w:rPr>
        <w:t xml:space="preserve"> segund</w:t>
      </w:r>
      <w:r w:rsidR="00ED0225">
        <w:rPr>
          <w:sz w:val="24"/>
          <w:szCs w:val="24"/>
        </w:rPr>
        <w:t>o</w:t>
      </w:r>
      <w:r w:rsidRPr="00254BEE">
        <w:rPr>
          <w:sz w:val="24"/>
          <w:szCs w:val="24"/>
        </w:rPr>
        <w:t xml:space="preserve"> </w:t>
      </w:r>
      <w:r w:rsidR="00ED0225">
        <w:rPr>
          <w:sz w:val="24"/>
          <w:szCs w:val="24"/>
        </w:rPr>
        <w:t>flagelo</w:t>
      </w:r>
      <w:r w:rsidRPr="00254BEE">
        <w:rPr>
          <w:sz w:val="24"/>
          <w:szCs w:val="24"/>
        </w:rPr>
        <w:t xml:space="preserve"> do Senhor: a fome. Cumpriu-se </w:t>
      </w:r>
      <w:r w:rsidR="002B49F7">
        <w:rPr>
          <w:sz w:val="24"/>
          <w:szCs w:val="24"/>
        </w:rPr>
        <w:t xml:space="preserve">assim </w:t>
      </w:r>
      <w:r w:rsidRPr="00254BEE">
        <w:rPr>
          <w:sz w:val="24"/>
          <w:szCs w:val="24"/>
        </w:rPr>
        <w:t xml:space="preserve">o que fora </w:t>
      </w:r>
      <w:r w:rsidR="00E50160" w:rsidRPr="00B80E47">
        <w:rPr>
          <w:sz w:val="24"/>
          <w:szCs w:val="24"/>
        </w:rPr>
        <w:t>pre</w:t>
      </w:r>
      <w:r w:rsidRPr="00254BEE">
        <w:rPr>
          <w:sz w:val="24"/>
          <w:szCs w:val="24"/>
        </w:rPr>
        <w:t>dito pelo profeta Ezequiel: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DD6FCE">
        <w:rPr>
          <w:sz w:val="24"/>
          <w:szCs w:val="24"/>
        </w:rPr>
        <w:tab/>
      </w:r>
      <w:r w:rsidR="00BD64E5" w:rsidRPr="00C046D3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Enviarei as </w:t>
      </w:r>
      <w:r w:rsidR="00AD11FB">
        <w:rPr>
          <w:sz w:val="24"/>
          <w:szCs w:val="24"/>
        </w:rPr>
        <w:t xml:space="preserve">flechas </w:t>
      </w:r>
      <w:r w:rsidRPr="004E1171">
        <w:rPr>
          <w:sz w:val="24"/>
          <w:szCs w:val="24"/>
        </w:rPr>
        <w:t>ferozes d</w:t>
      </w:r>
      <w:r w:rsidR="00D66EDF" w:rsidRPr="004E1171">
        <w:rPr>
          <w:sz w:val="24"/>
          <w:szCs w:val="24"/>
        </w:rPr>
        <w:t>a</w:t>
      </w:r>
      <w:r w:rsidRPr="004E1171">
        <w:rPr>
          <w:sz w:val="24"/>
          <w:szCs w:val="24"/>
        </w:rPr>
        <w:t xml:space="preserve"> fome que </w:t>
      </w:r>
      <w:r w:rsidR="003C1E62">
        <w:rPr>
          <w:sz w:val="24"/>
          <w:szCs w:val="24"/>
        </w:rPr>
        <w:t xml:space="preserve">vos </w:t>
      </w:r>
      <w:r w:rsidR="00BB4F1F" w:rsidRPr="004E1171">
        <w:rPr>
          <w:sz w:val="24"/>
          <w:szCs w:val="24"/>
        </w:rPr>
        <w:t>causarão ruína</w:t>
      </w:r>
      <w:r w:rsidR="003C1E62">
        <w:rPr>
          <w:sz w:val="24"/>
          <w:szCs w:val="24"/>
        </w:rPr>
        <w:t>; para vossa destruição,</w:t>
      </w:r>
      <w:r w:rsidR="002B49F7">
        <w:rPr>
          <w:sz w:val="24"/>
          <w:szCs w:val="24"/>
        </w:rPr>
        <w:t xml:space="preserve"> </w:t>
      </w:r>
      <w:r w:rsidRPr="00656074">
        <w:rPr>
          <w:sz w:val="24"/>
          <w:szCs w:val="24"/>
        </w:rPr>
        <w:t>aumentarei a fome entre vós</w:t>
      </w:r>
      <w:r w:rsidR="003C1E62">
        <w:rPr>
          <w:sz w:val="24"/>
          <w:szCs w:val="24"/>
        </w:rPr>
        <w:t xml:space="preserve"> e</w:t>
      </w:r>
      <w:r w:rsidRPr="00656074">
        <w:rPr>
          <w:sz w:val="24"/>
          <w:szCs w:val="24"/>
        </w:rPr>
        <w:t xml:space="preserve"> arrasarei o</w:t>
      </w:r>
      <w:r w:rsidRPr="008F5BF1">
        <w:rPr>
          <w:sz w:val="24"/>
          <w:szCs w:val="24"/>
        </w:rPr>
        <w:t xml:space="preserve"> trigo</w:t>
      </w:r>
      <w:r w:rsidR="00EE40E3" w:rsidRPr="008F5BF1">
        <w:rPr>
          <w:sz w:val="24"/>
          <w:szCs w:val="24"/>
        </w:rPr>
        <w:t xml:space="preserve"> que vos alimenta</w:t>
      </w:r>
      <w:r w:rsidR="00DE2C9C">
        <w:rPr>
          <w:sz w:val="24"/>
          <w:szCs w:val="24"/>
        </w:rPr>
        <w:t>...</w:t>
      </w:r>
      <w:proofErr w:type="gramStart"/>
      <w:r w:rsidRPr="004E1171">
        <w:rPr>
          <w:rStyle w:val="Refdenotaderodap"/>
          <w:sz w:val="24"/>
          <w:szCs w:val="24"/>
        </w:rPr>
        <w:footnoteReference w:id="16"/>
      </w:r>
      <w:proofErr w:type="gramEnd"/>
      <w:r w:rsidRPr="004E1171">
        <w:rPr>
          <w:sz w:val="24"/>
          <w:szCs w:val="24"/>
        </w:rPr>
        <w:t xml:space="preserve"> </w:t>
      </w:r>
    </w:p>
    <w:p w:rsidR="00523B82" w:rsidRPr="00656074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CD0EB5">
        <w:rPr>
          <w:sz w:val="24"/>
          <w:szCs w:val="24"/>
        </w:rPr>
        <w:t>Nesse momento,</w:t>
      </w:r>
      <w:r w:rsidRPr="004E1171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Dã</w:t>
      </w:r>
      <w:proofErr w:type="spellEnd"/>
      <w:r w:rsidRPr="004E1171">
        <w:rPr>
          <w:sz w:val="24"/>
          <w:szCs w:val="24"/>
        </w:rPr>
        <w:t xml:space="preserve"> da tribo de </w:t>
      </w:r>
      <w:proofErr w:type="spellStart"/>
      <w:r w:rsidRPr="004E1171">
        <w:rPr>
          <w:sz w:val="24"/>
          <w:szCs w:val="24"/>
        </w:rPr>
        <w:t>Dã</w:t>
      </w:r>
      <w:proofErr w:type="spellEnd"/>
      <w:r w:rsidRPr="004E1171">
        <w:rPr>
          <w:sz w:val="24"/>
          <w:szCs w:val="24"/>
        </w:rPr>
        <w:t>, o Anticristo</w:t>
      </w:r>
      <w:r w:rsidR="00CD0EB5">
        <w:rPr>
          <w:sz w:val="24"/>
          <w:szCs w:val="24"/>
        </w:rPr>
        <w:t xml:space="preserve">, veio </w:t>
      </w:r>
      <w:proofErr w:type="gramStart"/>
      <w:r w:rsidR="00CD0EB5">
        <w:rPr>
          <w:sz w:val="24"/>
          <w:szCs w:val="24"/>
        </w:rPr>
        <w:t>à</w:t>
      </w:r>
      <w:proofErr w:type="gramEnd"/>
      <w:r w:rsidR="00CD0EB5">
        <w:rPr>
          <w:sz w:val="24"/>
          <w:szCs w:val="24"/>
        </w:rPr>
        <w:t xml:space="preserve"> terra</w:t>
      </w:r>
      <w:r w:rsidRPr="004E1171">
        <w:rPr>
          <w:sz w:val="24"/>
          <w:szCs w:val="24"/>
        </w:rPr>
        <w:t xml:space="preserve">... </w:t>
      </w:r>
      <w:r w:rsidR="00CD0EB5">
        <w:rPr>
          <w:sz w:val="24"/>
          <w:szCs w:val="24"/>
        </w:rPr>
        <w:t>Isso a</w:t>
      </w:r>
      <w:r w:rsidR="00CD0EB5" w:rsidRPr="004E1171">
        <w:rPr>
          <w:sz w:val="24"/>
          <w:szCs w:val="24"/>
        </w:rPr>
        <w:t xml:space="preserve">conteceu </w:t>
      </w:r>
      <w:r w:rsidR="001D0785">
        <w:rPr>
          <w:sz w:val="24"/>
          <w:szCs w:val="24"/>
        </w:rPr>
        <w:t>em</w:t>
      </w:r>
      <w:r w:rsidRPr="004E1171">
        <w:rPr>
          <w:sz w:val="24"/>
          <w:szCs w:val="24"/>
        </w:rPr>
        <w:t xml:space="preserve"> 1933</w:t>
      </w:r>
      <w:r w:rsidR="00A75343">
        <w:rPr>
          <w:sz w:val="24"/>
          <w:szCs w:val="24"/>
        </w:rPr>
        <w:t>,</w:t>
      </w:r>
      <w:r w:rsidRPr="004E1171">
        <w:rPr>
          <w:rStyle w:val="Refdenotaderodap"/>
          <w:sz w:val="24"/>
          <w:szCs w:val="24"/>
        </w:rPr>
        <w:footnoteReference w:id="17"/>
      </w:r>
      <w:r w:rsidRPr="004E1171">
        <w:rPr>
          <w:sz w:val="24"/>
          <w:szCs w:val="24"/>
        </w:rPr>
        <w:t xml:space="preserve"> no outono, perto da cidade de </w:t>
      </w:r>
      <w:proofErr w:type="spellStart"/>
      <w:r w:rsidRPr="004E1171">
        <w:rPr>
          <w:sz w:val="24"/>
          <w:szCs w:val="24"/>
        </w:rPr>
        <w:t>Dim</w:t>
      </w:r>
      <w:r w:rsidRPr="00B32769">
        <w:rPr>
          <w:sz w:val="24"/>
          <w:szCs w:val="24"/>
        </w:rPr>
        <w:t>ít</w:t>
      </w:r>
      <w:r w:rsidRPr="004E1171">
        <w:rPr>
          <w:sz w:val="24"/>
          <w:szCs w:val="24"/>
        </w:rPr>
        <w:t>rov</w:t>
      </w:r>
      <w:proofErr w:type="spellEnd"/>
      <w:r w:rsidRPr="004E1171">
        <w:rPr>
          <w:sz w:val="24"/>
          <w:szCs w:val="24"/>
        </w:rPr>
        <w:t xml:space="preserve">, na região de </w:t>
      </w:r>
      <w:proofErr w:type="spellStart"/>
      <w:r w:rsidRPr="004E1171">
        <w:rPr>
          <w:sz w:val="24"/>
          <w:szCs w:val="24"/>
        </w:rPr>
        <w:t>Khárkov</w:t>
      </w:r>
      <w:proofErr w:type="spellEnd"/>
      <w:r w:rsidRPr="004E1171">
        <w:rPr>
          <w:sz w:val="24"/>
          <w:szCs w:val="24"/>
        </w:rPr>
        <w:t xml:space="preserve">...  Lá se deu o </w:t>
      </w:r>
      <w:r w:rsidR="00BB4F1F" w:rsidRPr="004E1171">
        <w:rPr>
          <w:sz w:val="24"/>
          <w:szCs w:val="24"/>
        </w:rPr>
        <w:t xml:space="preserve">início </w:t>
      </w:r>
      <w:r w:rsidRPr="004E1171">
        <w:rPr>
          <w:sz w:val="24"/>
          <w:szCs w:val="24"/>
        </w:rPr>
        <w:t>da primeira pa</w:t>
      </w:r>
      <w:r w:rsidRPr="00DC0414">
        <w:rPr>
          <w:sz w:val="24"/>
          <w:szCs w:val="24"/>
        </w:rPr>
        <w:t>rábola. Pois</w:t>
      </w:r>
      <w:r w:rsidR="00A75343">
        <w:rPr>
          <w:sz w:val="24"/>
          <w:szCs w:val="24"/>
        </w:rPr>
        <w:t>,</w:t>
      </w:r>
      <w:r w:rsidRPr="00DC0414">
        <w:rPr>
          <w:sz w:val="24"/>
          <w:szCs w:val="24"/>
        </w:rPr>
        <w:t xml:space="preserve"> quando chegam </w:t>
      </w:r>
      <w:r w:rsidR="00ED0225">
        <w:rPr>
          <w:sz w:val="24"/>
          <w:szCs w:val="24"/>
        </w:rPr>
        <w:t>os flagelos</w:t>
      </w:r>
      <w:r w:rsidRPr="00DC0414">
        <w:rPr>
          <w:sz w:val="24"/>
          <w:szCs w:val="24"/>
        </w:rPr>
        <w:t xml:space="preserve"> do Senhor, destinos humanos</w:t>
      </w:r>
      <w:r w:rsidR="001D0785">
        <w:rPr>
          <w:sz w:val="24"/>
          <w:szCs w:val="24"/>
        </w:rPr>
        <w:t xml:space="preserve"> triviais</w:t>
      </w:r>
      <w:r w:rsidRPr="00DC0414">
        <w:rPr>
          <w:sz w:val="24"/>
          <w:szCs w:val="24"/>
        </w:rPr>
        <w:t xml:space="preserve"> </w:t>
      </w:r>
      <w:r w:rsidR="002C5757" w:rsidRPr="00656074">
        <w:rPr>
          <w:sz w:val="24"/>
          <w:szCs w:val="24"/>
        </w:rPr>
        <w:t>transformam-se em</w:t>
      </w:r>
      <w:r w:rsidRPr="00656074">
        <w:rPr>
          <w:sz w:val="24"/>
          <w:szCs w:val="24"/>
        </w:rPr>
        <w:t xml:space="preserve"> parábolas proféticas.</w:t>
      </w:r>
    </w:p>
    <w:p w:rsidR="00523B82" w:rsidRPr="008F5BF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8F5BF1">
        <w:rPr>
          <w:sz w:val="24"/>
          <w:szCs w:val="24"/>
        </w:rPr>
        <w:tab/>
      </w:r>
      <w:r w:rsidRPr="008F5BF1">
        <w:rPr>
          <w:sz w:val="24"/>
          <w:szCs w:val="24"/>
        </w:rPr>
        <w:tab/>
      </w:r>
    </w:p>
    <w:p w:rsidR="00ED0225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8F5BF1">
        <w:rPr>
          <w:sz w:val="24"/>
          <w:szCs w:val="24"/>
        </w:rPr>
        <w:tab/>
      </w:r>
      <w:r w:rsidRPr="008F5BF1">
        <w:rPr>
          <w:sz w:val="24"/>
          <w:szCs w:val="24"/>
        </w:rPr>
        <w:tab/>
      </w:r>
      <w:r w:rsidRPr="008F5BF1">
        <w:rPr>
          <w:sz w:val="24"/>
          <w:szCs w:val="24"/>
        </w:rPr>
        <w:tab/>
      </w:r>
    </w:p>
    <w:p w:rsidR="00523B82" w:rsidRPr="0063123D" w:rsidRDefault="00ED0225" w:rsidP="00ED0225">
      <w:pPr>
        <w:spacing w:after="0" w:line="36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523B82" w:rsidRPr="008F5BF1">
        <w:rPr>
          <w:b/>
          <w:sz w:val="24"/>
          <w:szCs w:val="24"/>
        </w:rPr>
        <w:lastRenderedPageBreak/>
        <w:t xml:space="preserve">Parábola </w:t>
      </w:r>
      <w:r w:rsidR="00CD35E3" w:rsidRPr="0063123D">
        <w:rPr>
          <w:b/>
          <w:sz w:val="24"/>
          <w:szCs w:val="24"/>
        </w:rPr>
        <w:t>do</w:t>
      </w:r>
      <w:r w:rsidR="00523B82" w:rsidRPr="0063123D">
        <w:rPr>
          <w:b/>
          <w:sz w:val="24"/>
          <w:szCs w:val="24"/>
        </w:rPr>
        <w:t xml:space="preserve"> irmão perdido</w:t>
      </w:r>
    </w:p>
    <w:p w:rsidR="005F35F4" w:rsidRPr="00736B5A" w:rsidRDefault="005F35F4" w:rsidP="00D87FE5">
      <w:pPr>
        <w:spacing w:after="0" w:line="360" w:lineRule="auto"/>
        <w:jc w:val="both"/>
        <w:rPr>
          <w:sz w:val="24"/>
          <w:szCs w:val="24"/>
        </w:rPr>
      </w:pP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736B5A">
        <w:rPr>
          <w:sz w:val="24"/>
          <w:szCs w:val="24"/>
        </w:rPr>
        <w:tab/>
      </w:r>
      <w:r w:rsidR="00CD35E3" w:rsidRPr="00A75343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</w:t>
      </w:r>
      <w:r w:rsidR="002332A5">
        <w:rPr>
          <w:sz w:val="24"/>
          <w:szCs w:val="24"/>
        </w:rPr>
        <w:t>A</w:t>
      </w:r>
      <w:r w:rsidRPr="004E1171">
        <w:rPr>
          <w:sz w:val="24"/>
          <w:szCs w:val="24"/>
        </w:rPr>
        <w:t xml:space="preserve"> </w:t>
      </w:r>
      <w:r w:rsidR="006603C5" w:rsidRPr="004E1171">
        <w:rPr>
          <w:sz w:val="24"/>
          <w:szCs w:val="24"/>
        </w:rPr>
        <w:t>colheita</w:t>
      </w:r>
      <w:r w:rsidR="002332A5">
        <w:rPr>
          <w:sz w:val="24"/>
          <w:szCs w:val="24"/>
        </w:rPr>
        <w:t xml:space="preserve"> passou</w:t>
      </w:r>
      <w:r w:rsidRPr="00DC0414">
        <w:rPr>
          <w:sz w:val="24"/>
          <w:szCs w:val="24"/>
        </w:rPr>
        <w:t>, o verão</w:t>
      </w:r>
      <w:r w:rsidR="002332A5">
        <w:rPr>
          <w:sz w:val="24"/>
          <w:szCs w:val="24"/>
        </w:rPr>
        <w:t xml:space="preserve"> terminou</w:t>
      </w:r>
      <w:r w:rsidRPr="00DC0414">
        <w:rPr>
          <w:sz w:val="24"/>
          <w:szCs w:val="24"/>
        </w:rPr>
        <w:t>, e nós não estamos salvos</w:t>
      </w:r>
      <w:r w:rsidRPr="004E1171">
        <w:rPr>
          <w:rStyle w:val="Refdenotaderodap"/>
          <w:sz w:val="24"/>
          <w:szCs w:val="24"/>
        </w:rPr>
        <w:footnoteReference w:id="18"/>
      </w:r>
      <w:r w:rsidRPr="004E1171">
        <w:rPr>
          <w:sz w:val="24"/>
          <w:szCs w:val="24"/>
        </w:rPr>
        <w:t xml:space="preserve"> </w:t>
      </w:r>
      <w:r w:rsidR="00CD35E3" w:rsidRPr="00A75343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assim falava o profeta Jeremias, </w:t>
      </w:r>
      <w:r w:rsidR="00125501">
        <w:rPr>
          <w:sz w:val="24"/>
          <w:szCs w:val="24"/>
        </w:rPr>
        <w:t xml:space="preserve">em </w:t>
      </w:r>
      <w:r w:rsidRPr="004E1171">
        <w:rPr>
          <w:sz w:val="24"/>
          <w:szCs w:val="24"/>
        </w:rPr>
        <w:t xml:space="preserve">um dia nublado como </w:t>
      </w:r>
      <w:r w:rsidR="0023601B">
        <w:rPr>
          <w:sz w:val="24"/>
          <w:szCs w:val="24"/>
        </w:rPr>
        <w:t>esse</w:t>
      </w:r>
      <w:r w:rsidRPr="004E1171">
        <w:rPr>
          <w:sz w:val="24"/>
          <w:szCs w:val="24"/>
        </w:rPr>
        <w:t xml:space="preserve">, </w:t>
      </w:r>
      <w:r w:rsidR="0023601B">
        <w:rPr>
          <w:sz w:val="24"/>
          <w:szCs w:val="24"/>
        </w:rPr>
        <w:t>vislumbrando</w:t>
      </w:r>
      <w:r w:rsidRPr="004E1171">
        <w:rPr>
          <w:sz w:val="24"/>
          <w:szCs w:val="24"/>
        </w:rPr>
        <w:t xml:space="preserve"> os campos </w:t>
      </w:r>
      <w:r w:rsidR="00AD11FB">
        <w:rPr>
          <w:sz w:val="24"/>
          <w:szCs w:val="24"/>
        </w:rPr>
        <w:t>desertos</w:t>
      </w:r>
      <w:r w:rsidRPr="004E1171">
        <w:rPr>
          <w:sz w:val="24"/>
          <w:szCs w:val="24"/>
        </w:rPr>
        <w:t xml:space="preserve"> da terra prometida que</w:t>
      </w:r>
      <w:r w:rsidR="00A75343">
        <w:rPr>
          <w:sz w:val="24"/>
          <w:szCs w:val="24"/>
        </w:rPr>
        <w:t>,</w:t>
      </w:r>
      <w:r w:rsidRPr="004E1171">
        <w:rPr>
          <w:sz w:val="24"/>
          <w:szCs w:val="24"/>
        </w:rPr>
        <w:t xml:space="preserve"> </w:t>
      </w:r>
      <w:r w:rsidR="0023601B">
        <w:rPr>
          <w:sz w:val="24"/>
          <w:szCs w:val="24"/>
        </w:rPr>
        <w:t>no crepúsculo</w:t>
      </w:r>
      <w:r w:rsidRPr="004E1171">
        <w:rPr>
          <w:sz w:val="24"/>
          <w:szCs w:val="24"/>
        </w:rPr>
        <w:t xml:space="preserve"> de outono</w:t>
      </w:r>
      <w:r w:rsidR="00A75343">
        <w:rPr>
          <w:sz w:val="24"/>
          <w:szCs w:val="24"/>
        </w:rPr>
        <w:t>,</w:t>
      </w:r>
      <w:r w:rsidRPr="004E1171">
        <w:rPr>
          <w:sz w:val="24"/>
          <w:szCs w:val="24"/>
        </w:rPr>
        <w:t xml:space="preserve"> estavam </w:t>
      </w:r>
      <w:r w:rsidR="00C4441A">
        <w:rPr>
          <w:sz w:val="24"/>
          <w:szCs w:val="24"/>
        </w:rPr>
        <w:t xml:space="preserve">tão </w:t>
      </w:r>
      <w:r w:rsidRPr="004E1171">
        <w:rPr>
          <w:sz w:val="24"/>
          <w:szCs w:val="24"/>
        </w:rPr>
        <w:t xml:space="preserve">desabitados e </w:t>
      </w:r>
      <w:r w:rsidR="00B81B72">
        <w:rPr>
          <w:sz w:val="24"/>
          <w:szCs w:val="24"/>
        </w:rPr>
        <w:t>desolados</w:t>
      </w:r>
      <w:r w:rsidRPr="004E1171">
        <w:rPr>
          <w:sz w:val="24"/>
          <w:szCs w:val="24"/>
        </w:rPr>
        <w:t xml:space="preserve"> como o céu escuro e ameaçador </w:t>
      </w:r>
      <w:r w:rsidR="0023601B">
        <w:rPr>
          <w:sz w:val="24"/>
          <w:szCs w:val="24"/>
        </w:rPr>
        <w:t xml:space="preserve">que pairava </w:t>
      </w:r>
      <w:r w:rsidRPr="004E1171">
        <w:rPr>
          <w:sz w:val="24"/>
          <w:szCs w:val="24"/>
        </w:rPr>
        <w:t>sobre eles.</w:t>
      </w:r>
      <w:r w:rsidR="00CD35E3" w:rsidRPr="004E1171">
        <w:rPr>
          <w:sz w:val="24"/>
          <w:szCs w:val="24"/>
        </w:rPr>
        <w:t xml:space="preserve"> </w:t>
      </w:r>
      <w:r w:rsidR="00CD35E3" w:rsidRPr="00A75343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</w:t>
      </w:r>
      <w:r w:rsidR="0023601B">
        <w:rPr>
          <w:sz w:val="24"/>
          <w:szCs w:val="24"/>
        </w:rPr>
        <w:t>Olhei para</w:t>
      </w:r>
      <w:r w:rsidRPr="004E1171">
        <w:rPr>
          <w:sz w:val="24"/>
          <w:szCs w:val="24"/>
        </w:rPr>
        <w:t xml:space="preserve"> a terra e </w:t>
      </w:r>
      <w:r w:rsidR="00125501">
        <w:rPr>
          <w:sz w:val="24"/>
          <w:szCs w:val="24"/>
        </w:rPr>
        <w:t>ela estava</w:t>
      </w:r>
      <w:r w:rsidRPr="004E1171">
        <w:rPr>
          <w:sz w:val="24"/>
          <w:szCs w:val="24"/>
        </w:rPr>
        <w:t xml:space="preserve"> devastada e vazia, </w:t>
      </w:r>
      <w:r w:rsidR="0023601B">
        <w:rPr>
          <w:sz w:val="24"/>
          <w:szCs w:val="24"/>
        </w:rPr>
        <w:t>olhei</w:t>
      </w:r>
      <w:r w:rsidR="00B81B72">
        <w:rPr>
          <w:sz w:val="24"/>
          <w:szCs w:val="24"/>
        </w:rPr>
        <w:t xml:space="preserve"> </w:t>
      </w:r>
      <w:r w:rsidR="0023601B">
        <w:rPr>
          <w:sz w:val="24"/>
          <w:szCs w:val="24"/>
        </w:rPr>
        <w:t xml:space="preserve">para </w:t>
      </w:r>
      <w:r w:rsidRPr="004E1171">
        <w:rPr>
          <w:sz w:val="24"/>
          <w:szCs w:val="24"/>
        </w:rPr>
        <w:t xml:space="preserve">os céus e não </w:t>
      </w:r>
      <w:r w:rsidR="00B81B72">
        <w:rPr>
          <w:sz w:val="24"/>
          <w:szCs w:val="24"/>
        </w:rPr>
        <w:t>havia</w:t>
      </w:r>
      <w:r w:rsidR="00CE773E" w:rsidRPr="004E1171">
        <w:rPr>
          <w:sz w:val="24"/>
          <w:szCs w:val="24"/>
        </w:rPr>
        <w:t xml:space="preserve"> </w:t>
      </w:r>
      <w:r w:rsidRPr="00DC0414">
        <w:rPr>
          <w:sz w:val="24"/>
          <w:szCs w:val="24"/>
        </w:rPr>
        <w:t>luz neles</w:t>
      </w:r>
      <w:r w:rsidR="004C37CE">
        <w:rPr>
          <w:sz w:val="24"/>
          <w:szCs w:val="24"/>
        </w:rPr>
        <w:t>.</w:t>
      </w:r>
      <w:proofErr w:type="gramStart"/>
      <w:r w:rsidRPr="004E1171">
        <w:rPr>
          <w:rStyle w:val="Refdenotaderodap"/>
          <w:sz w:val="24"/>
          <w:szCs w:val="24"/>
        </w:rPr>
        <w:footnoteReference w:id="19"/>
      </w:r>
      <w:proofErr w:type="gramEnd"/>
      <w:r w:rsidRPr="004E1171">
        <w:rPr>
          <w:sz w:val="24"/>
          <w:szCs w:val="24"/>
        </w:rPr>
        <w:t xml:space="preserve"> </w:t>
      </w:r>
    </w:p>
    <w:p w:rsidR="00523B82" w:rsidRPr="00736B5A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  <w:t xml:space="preserve"> </w:t>
      </w:r>
      <w:r w:rsidR="00B81B72">
        <w:rPr>
          <w:sz w:val="24"/>
          <w:szCs w:val="24"/>
        </w:rPr>
        <w:t>R</w:t>
      </w:r>
      <w:r w:rsidRPr="00DC0414">
        <w:rPr>
          <w:sz w:val="24"/>
          <w:szCs w:val="24"/>
        </w:rPr>
        <w:t>ealmente, da janela d</w:t>
      </w:r>
      <w:r w:rsidR="00712526">
        <w:rPr>
          <w:sz w:val="24"/>
          <w:szCs w:val="24"/>
        </w:rPr>
        <w:t>e</w:t>
      </w:r>
      <w:r w:rsidRPr="00DC0414">
        <w:rPr>
          <w:sz w:val="24"/>
          <w:szCs w:val="24"/>
        </w:rPr>
        <w:t xml:space="preserve"> </w:t>
      </w:r>
      <w:r w:rsidR="00712526">
        <w:rPr>
          <w:sz w:val="24"/>
          <w:szCs w:val="24"/>
        </w:rPr>
        <w:t xml:space="preserve">uma </w:t>
      </w:r>
      <w:proofErr w:type="spellStart"/>
      <w:r w:rsidRPr="00DC0414">
        <w:rPr>
          <w:sz w:val="24"/>
          <w:szCs w:val="24"/>
        </w:rPr>
        <w:t>antig</w:t>
      </w:r>
      <w:proofErr w:type="spellEnd"/>
      <w:r w:rsidR="00153756">
        <w:rPr>
          <w:sz w:val="24"/>
          <w:szCs w:val="24"/>
          <w:lang w:val="ru-RU"/>
        </w:rPr>
        <w:t>а</w:t>
      </w:r>
      <w:r w:rsidRPr="00DC0414">
        <w:rPr>
          <w:sz w:val="24"/>
          <w:szCs w:val="24"/>
        </w:rPr>
        <w:t xml:space="preserve"> </w:t>
      </w:r>
      <w:r w:rsidR="00153756">
        <w:rPr>
          <w:sz w:val="24"/>
          <w:szCs w:val="24"/>
        </w:rPr>
        <w:t>taberna</w:t>
      </w:r>
      <w:r w:rsidRPr="00656074">
        <w:rPr>
          <w:sz w:val="24"/>
          <w:szCs w:val="24"/>
        </w:rPr>
        <w:t xml:space="preserve">, </w:t>
      </w:r>
      <w:r w:rsidR="00712526">
        <w:rPr>
          <w:sz w:val="24"/>
          <w:szCs w:val="24"/>
        </w:rPr>
        <w:t xml:space="preserve">agora </w:t>
      </w:r>
      <w:r w:rsidR="00EA33BB" w:rsidRPr="008F5BF1">
        <w:rPr>
          <w:sz w:val="24"/>
          <w:szCs w:val="24"/>
        </w:rPr>
        <w:t xml:space="preserve">a </w:t>
      </w:r>
      <w:r w:rsidRPr="008F5BF1">
        <w:rPr>
          <w:sz w:val="24"/>
          <w:szCs w:val="24"/>
        </w:rPr>
        <w:t xml:space="preserve">casa de chá do </w:t>
      </w:r>
      <w:proofErr w:type="spellStart"/>
      <w:r w:rsidRPr="008F5BF1">
        <w:rPr>
          <w:sz w:val="24"/>
          <w:szCs w:val="24"/>
        </w:rPr>
        <w:t>colcoz</w:t>
      </w:r>
      <w:proofErr w:type="spellEnd"/>
      <w:r w:rsidR="0023601B">
        <w:rPr>
          <w:sz w:val="24"/>
          <w:szCs w:val="24"/>
        </w:rPr>
        <w:t xml:space="preserve"> </w:t>
      </w:r>
      <w:r w:rsidRPr="0063123D">
        <w:rPr>
          <w:sz w:val="24"/>
          <w:szCs w:val="24"/>
        </w:rPr>
        <w:t xml:space="preserve">“O Lavrador Vermelho”, </w:t>
      </w:r>
      <w:r w:rsidR="00B81B72">
        <w:rPr>
          <w:sz w:val="24"/>
          <w:szCs w:val="24"/>
        </w:rPr>
        <w:t>via-se</w:t>
      </w:r>
      <w:r w:rsidRPr="0063123D">
        <w:rPr>
          <w:sz w:val="24"/>
          <w:szCs w:val="24"/>
        </w:rPr>
        <w:t xml:space="preserve"> </w:t>
      </w:r>
      <w:r w:rsidRPr="0023601B">
        <w:rPr>
          <w:sz w:val="24"/>
          <w:szCs w:val="24"/>
        </w:rPr>
        <w:t>aquela</w:t>
      </w:r>
      <w:r w:rsidRPr="0063123D">
        <w:rPr>
          <w:sz w:val="24"/>
          <w:szCs w:val="24"/>
        </w:rPr>
        <w:t xml:space="preserve"> mesma</w:t>
      </w:r>
      <w:r w:rsidRPr="00736B5A">
        <w:rPr>
          <w:sz w:val="24"/>
          <w:szCs w:val="24"/>
        </w:rPr>
        <w:t xml:space="preserve"> terra e aquele mesmo céu que </w:t>
      </w:r>
      <w:r w:rsidR="0023601B">
        <w:rPr>
          <w:sz w:val="24"/>
          <w:szCs w:val="24"/>
        </w:rPr>
        <w:t>dilaceraram</w:t>
      </w:r>
      <w:r w:rsidR="00B81B72" w:rsidRPr="00736B5A">
        <w:rPr>
          <w:sz w:val="24"/>
          <w:szCs w:val="24"/>
        </w:rPr>
        <w:t xml:space="preserve"> </w:t>
      </w:r>
      <w:r w:rsidRPr="00736B5A">
        <w:rPr>
          <w:sz w:val="24"/>
          <w:szCs w:val="24"/>
        </w:rPr>
        <w:t xml:space="preserve">o coração cheio de compaixão do profeta judeu, o coração de um pessimista-humanista, um cantor </w:t>
      </w:r>
      <w:r w:rsidR="00EC4D6C" w:rsidRPr="00736B5A">
        <w:rPr>
          <w:sz w:val="24"/>
          <w:szCs w:val="24"/>
        </w:rPr>
        <w:t xml:space="preserve">aflito </w:t>
      </w:r>
      <w:r w:rsidRPr="00736B5A">
        <w:rPr>
          <w:sz w:val="24"/>
          <w:szCs w:val="24"/>
        </w:rPr>
        <w:t>de salmos.</w:t>
      </w:r>
    </w:p>
    <w:p w:rsidR="00523B82" w:rsidRPr="00736B5A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B82C1C">
        <w:rPr>
          <w:sz w:val="24"/>
          <w:szCs w:val="24"/>
        </w:rPr>
        <w:tab/>
        <w:t xml:space="preserve">É preciso </w:t>
      </w:r>
      <w:proofErr w:type="gramStart"/>
      <w:r w:rsidRPr="00EC4D6C">
        <w:rPr>
          <w:sz w:val="24"/>
          <w:szCs w:val="24"/>
        </w:rPr>
        <w:t xml:space="preserve">notar </w:t>
      </w:r>
      <w:r w:rsidR="00B81B72" w:rsidRPr="00EC4D6C">
        <w:rPr>
          <w:sz w:val="24"/>
          <w:szCs w:val="24"/>
        </w:rPr>
        <w:t>,</w:t>
      </w:r>
      <w:proofErr w:type="gramEnd"/>
      <w:r w:rsidR="00B81B72">
        <w:rPr>
          <w:sz w:val="24"/>
          <w:szCs w:val="24"/>
        </w:rPr>
        <w:t xml:space="preserve"> de passagem,</w:t>
      </w:r>
      <w:r w:rsidR="004C37CE" w:rsidRPr="00B82C1C">
        <w:rPr>
          <w:sz w:val="24"/>
          <w:szCs w:val="24"/>
        </w:rPr>
        <w:t xml:space="preserve"> </w:t>
      </w:r>
      <w:r w:rsidRPr="00B82C1C">
        <w:rPr>
          <w:sz w:val="24"/>
          <w:szCs w:val="24"/>
        </w:rPr>
        <w:t>que, se durante os mais de dois mil anos da atual civilizaç</w:t>
      </w:r>
      <w:r w:rsidRPr="00F55B54">
        <w:rPr>
          <w:sz w:val="24"/>
          <w:szCs w:val="24"/>
        </w:rPr>
        <w:t xml:space="preserve">ão quase não se alterou o caráter do otimista, não </w:t>
      </w:r>
      <w:r w:rsidR="004C37CE">
        <w:rPr>
          <w:sz w:val="24"/>
          <w:szCs w:val="24"/>
        </w:rPr>
        <w:t xml:space="preserve">lhe </w:t>
      </w:r>
      <w:r w:rsidRPr="00F55B54">
        <w:rPr>
          <w:sz w:val="24"/>
          <w:szCs w:val="24"/>
        </w:rPr>
        <w:t xml:space="preserve">diminuindo o entusiasmo aéreo e superficial nem </w:t>
      </w:r>
      <w:r w:rsidR="004C37CE">
        <w:rPr>
          <w:sz w:val="24"/>
          <w:szCs w:val="24"/>
        </w:rPr>
        <w:t xml:space="preserve">lhe </w:t>
      </w:r>
      <w:r w:rsidRPr="00F55B54">
        <w:rPr>
          <w:sz w:val="24"/>
          <w:szCs w:val="24"/>
        </w:rPr>
        <w:t xml:space="preserve">aumentando a sabedoria, </w:t>
      </w:r>
      <w:r w:rsidRPr="004A34B4">
        <w:rPr>
          <w:sz w:val="24"/>
          <w:szCs w:val="24"/>
        </w:rPr>
        <w:t>o caráter do pessimista</w:t>
      </w:r>
      <w:r w:rsidR="00167C66" w:rsidRPr="00254BEE">
        <w:rPr>
          <w:sz w:val="24"/>
          <w:szCs w:val="24"/>
        </w:rPr>
        <w:t xml:space="preserve"> </w:t>
      </w:r>
      <w:r w:rsidR="00167C66" w:rsidRPr="00B077EA">
        <w:rPr>
          <w:sz w:val="24"/>
          <w:szCs w:val="24"/>
        </w:rPr>
        <w:t>modificou</w:t>
      </w:r>
      <w:r w:rsidRPr="00A75343">
        <w:rPr>
          <w:sz w:val="24"/>
          <w:szCs w:val="24"/>
        </w:rPr>
        <w:t xml:space="preserve">-se por completo... Perdendo o lirismo, </w:t>
      </w:r>
      <w:r w:rsidR="008D35A6">
        <w:rPr>
          <w:sz w:val="24"/>
          <w:szCs w:val="24"/>
        </w:rPr>
        <w:t xml:space="preserve">ele </w:t>
      </w:r>
      <w:r w:rsidRPr="00A75343">
        <w:rPr>
          <w:sz w:val="24"/>
          <w:szCs w:val="24"/>
        </w:rPr>
        <w:t xml:space="preserve">adquiriu uma inspiração filosófica e </w:t>
      </w:r>
      <w:r w:rsidR="00167C66" w:rsidRPr="003D7C27">
        <w:rPr>
          <w:sz w:val="24"/>
          <w:szCs w:val="24"/>
        </w:rPr>
        <w:t xml:space="preserve">um </w:t>
      </w:r>
      <w:r w:rsidRPr="003D7C27">
        <w:rPr>
          <w:sz w:val="24"/>
          <w:szCs w:val="24"/>
        </w:rPr>
        <w:t xml:space="preserve">desprezo </w:t>
      </w:r>
      <w:r w:rsidR="004C37CE">
        <w:rPr>
          <w:sz w:val="24"/>
          <w:szCs w:val="24"/>
        </w:rPr>
        <w:t xml:space="preserve">soberbo </w:t>
      </w:r>
      <w:r w:rsidRPr="003D7C27">
        <w:rPr>
          <w:sz w:val="24"/>
          <w:szCs w:val="24"/>
        </w:rPr>
        <w:t>pela vida... Porém, de tod</w:t>
      </w:r>
      <w:r w:rsidR="00B81B72">
        <w:rPr>
          <w:sz w:val="24"/>
          <w:szCs w:val="24"/>
        </w:rPr>
        <w:t>a</w:t>
      </w:r>
      <w:r w:rsidRPr="003D7C27">
        <w:rPr>
          <w:sz w:val="24"/>
          <w:szCs w:val="24"/>
        </w:rPr>
        <w:t xml:space="preserve">s </w:t>
      </w:r>
      <w:r w:rsidR="00B81B72">
        <w:rPr>
          <w:sz w:val="24"/>
          <w:szCs w:val="24"/>
        </w:rPr>
        <w:t>as pessoas</w:t>
      </w:r>
      <w:r w:rsidRPr="003D7C27">
        <w:rPr>
          <w:sz w:val="24"/>
          <w:szCs w:val="24"/>
        </w:rPr>
        <w:t xml:space="preserve"> reunid</w:t>
      </w:r>
      <w:r w:rsidR="00B81B72">
        <w:rPr>
          <w:sz w:val="24"/>
          <w:szCs w:val="24"/>
        </w:rPr>
        <w:t>a</w:t>
      </w:r>
      <w:r w:rsidRPr="003D7C27">
        <w:rPr>
          <w:sz w:val="24"/>
          <w:szCs w:val="24"/>
        </w:rPr>
        <w:t xml:space="preserve">s na casa de chá </w:t>
      </w:r>
      <w:r w:rsidRPr="004C37CE">
        <w:rPr>
          <w:sz w:val="24"/>
          <w:szCs w:val="24"/>
        </w:rPr>
        <w:t xml:space="preserve">“O Lavrador Vermelho” apenas uma tinha </w:t>
      </w:r>
      <w:r w:rsidR="00B81B72">
        <w:rPr>
          <w:sz w:val="24"/>
          <w:szCs w:val="24"/>
        </w:rPr>
        <w:t>consciência</w:t>
      </w:r>
      <w:r w:rsidRPr="004C37CE">
        <w:rPr>
          <w:sz w:val="24"/>
          <w:szCs w:val="24"/>
        </w:rPr>
        <w:t xml:space="preserve"> disso</w:t>
      </w:r>
      <w:r w:rsidR="0023601B">
        <w:rPr>
          <w:sz w:val="24"/>
          <w:szCs w:val="24"/>
        </w:rPr>
        <w:t xml:space="preserve">, e </w:t>
      </w:r>
      <w:r w:rsidR="0058028B">
        <w:rPr>
          <w:sz w:val="24"/>
          <w:szCs w:val="24"/>
        </w:rPr>
        <w:t>não passava de</w:t>
      </w:r>
      <w:r w:rsidR="0023601B">
        <w:rPr>
          <w:sz w:val="24"/>
          <w:szCs w:val="24"/>
        </w:rPr>
        <w:t xml:space="preserve"> </w:t>
      </w:r>
      <w:r w:rsidRPr="004C37CE">
        <w:rPr>
          <w:sz w:val="24"/>
          <w:szCs w:val="24"/>
        </w:rPr>
        <w:t>um adolescente, quase um garoto</w:t>
      </w:r>
      <w:r w:rsidR="00EF65ED">
        <w:rPr>
          <w:sz w:val="24"/>
          <w:szCs w:val="24"/>
        </w:rPr>
        <w:t xml:space="preserve">, que </w:t>
      </w:r>
      <w:r w:rsidR="008D35A6">
        <w:rPr>
          <w:sz w:val="24"/>
          <w:szCs w:val="24"/>
        </w:rPr>
        <w:t>visivelmente</w:t>
      </w:r>
      <w:r w:rsidR="00B81B72">
        <w:rPr>
          <w:sz w:val="24"/>
          <w:szCs w:val="24"/>
        </w:rPr>
        <w:t xml:space="preserve"> </w:t>
      </w:r>
      <w:r w:rsidRPr="004C37CE">
        <w:rPr>
          <w:sz w:val="24"/>
          <w:szCs w:val="24"/>
        </w:rPr>
        <w:t xml:space="preserve">não </w:t>
      </w:r>
      <w:r w:rsidR="008D35A6">
        <w:rPr>
          <w:sz w:val="24"/>
          <w:szCs w:val="24"/>
        </w:rPr>
        <w:t>pertencia ao povo</w:t>
      </w:r>
      <w:r w:rsidRPr="00B81B72">
        <w:rPr>
          <w:sz w:val="24"/>
          <w:szCs w:val="24"/>
        </w:rPr>
        <w:t xml:space="preserve"> loca</w:t>
      </w:r>
      <w:r w:rsidR="008D35A6">
        <w:rPr>
          <w:sz w:val="24"/>
          <w:szCs w:val="24"/>
        </w:rPr>
        <w:t>l</w:t>
      </w:r>
      <w:r w:rsidRPr="00B81B72">
        <w:rPr>
          <w:sz w:val="24"/>
          <w:szCs w:val="24"/>
        </w:rPr>
        <w:t>,</w:t>
      </w:r>
      <w:r w:rsidRPr="00A75343">
        <w:rPr>
          <w:sz w:val="24"/>
          <w:szCs w:val="24"/>
        </w:rPr>
        <w:t xml:space="preserve"> de </w:t>
      </w:r>
      <w:proofErr w:type="gramStart"/>
      <w:r w:rsidRPr="00A75343">
        <w:rPr>
          <w:sz w:val="24"/>
          <w:szCs w:val="24"/>
        </w:rPr>
        <w:t>modo</w:t>
      </w:r>
      <w:proofErr w:type="gramEnd"/>
      <w:r w:rsidRPr="00A75343">
        <w:rPr>
          <w:sz w:val="24"/>
          <w:szCs w:val="24"/>
        </w:rPr>
        <w:t xml:space="preserve"> </w:t>
      </w:r>
      <w:proofErr w:type="gramStart"/>
      <w:r w:rsidRPr="00A75343">
        <w:rPr>
          <w:sz w:val="24"/>
          <w:szCs w:val="24"/>
        </w:rPr>
        <w:t>que</w:t>
      </w:r>
      <w:proofErr w:type="gramEnd"/>
      <w:r w:rsidRPr="00A75343">
        <w:rPr>
          <w:sz w:val="24"/>
          <w:szCs w:val="24"/>
        </w:rPr>
        <w:t xml:space="preserve"> os outros </w:t>
      </w:r>
      <w:r w:rsidR="0023601B">
        <w:rPr>
          <w:sz w:val="24"/>
          <w:szCs w:val="24"/>
        </w:rPr>
        <w:t>fre</w:t>
      </w:r>
      <w:r w:rsidR="00663F52">
        <w:rPr>
          <w:sz w:val="24"/>
          <w:szCs w:val="24"/>
        </w:rPr>
        <w:t>g</w:t>
      </w:r>
      <w:r w:rsidR="0023601B">
        <w:rPr>
          <w:sz w:val="24"/>
          <w:szCs w:val="24"/>
        </w:rPr>
        <w:t>ueses</w:t>
      </w:r>
      <w:r w:rsidRPr="00A75343">
        <w:rPr>
          <w:sz w:val="24"/>
          <w:szCs w:val="24"/>
        </w:rPr>
        <w:t xml:space="preserve">, </w:t>
      </w:r>
      <w:r w:rsidR="00CE7421">
        <w:rPr>
          <w:sz w:val="24"/>
          <w:szCs w:val="24"/>
        </w:rPr>
        <w:t>de</w:t>
      </w:r>
      <w:r w:rsidR="00E63A59" w:rsidRPr="00A75343">
        <w:rPr>
          <w:sz w:val="24"/>
          <w:szCs w:val="24"/>
        </w:rPr>
        <w:t xml:space="preserve"> início</w:t>
      </w:r>
      <w:r w:rsidRPr="003D7C27">
        <w:rPr>
          <w:sz w:val="24"/>
          <w:szCs w:val="24"/>
        </w:rPr>
        <w:t>,</w:t>
      </w:r>
      <w:r w:rsidR="00CE773E" w:rsidRPr="003D7C27">
        <w:rPr>
          <w:sz w:val="24"/>
          <w:szCs w:val="24"/>
        </w:rPr>
        <w:t xml:space="preserve"> </w:t>
      </w:r>
      <w:r w:rsidRPr="003D7C27">
        <w:rPr>
          <w:sz w:val="24"/>
          <w:szCs w:val="24"/>
        </w:rPr>
        <w:t xml:space="preserve">espiavam-no </w:t>
      </w:r>
      <w:r w:rsidR="008D35A6">
        <w:rPr>
          <w:sz w:val="24"/>
          <w:szCs w:val="24"/>
        </w:rPr>
        <w:t>sem parar</w:t>
      </w:r>
      <w:r w:rsidRPr="003D7C27">
        <w:rPr>
          <w:sz w:val="24"/>
          <w:szCs w:val="24"/>
        </w:rPr>
        <w:t xml:space="preserve">. </w:t>
      </w:r>
      <w:r w:rsidR="0023601B">
        <w:rPr>
          <w:sz w:val="24"/>
          <w:szCs w:val="24"/>
        </w:rPr>
        <w:t>O</w:t>
      </w:r>
      <w:r w:rsidR="00584E9C" w:rsidRPr="00B82C1C">
        <w:rPr>
          <w:sz w:val="24"/>
          <w:szCs w:val="24"/>
        </w:rPr>
        <w:t xml:space="preserve"> </w:t>
      </w:r>
      <w:r w:rsidRPr="00B82C1C">
        <w:rPr>
          <w:sz w:val="24"/>
          <w:szCs w:val="24"/>
        </w:rPr>
        <w:t xml:space="preserve">garoto estava sentado </w:t>
      </w:r>
      <w:r w:rsidR="00E63A59" w:rsidRPr="00F55B54">
        <w:rPr>
          <w:sz w:val="24"/>
          <w:szCs w:val="24"/>
        </w:rPr>
        <w:t xml:space="preserve">distante </w:t>
      </w:r>
      <w:r w:rsidRPr="00F55B54">
        <w:rPr>
          <w:sz w:val="24"/>
          <w:szCs w:val="24"/>
        </w:rPr>
        <w:t>d</w:t>
      </w:r>
      <w:r w:rsidR="00125501">
        <w:rPr>
          <w:sz w:val="24"/>
          <w:szCs w:val="24"/>
        </w:rPr>
        <w:t>os outros</w:t>
      </w:r>
      <w:r w:rsidRPr="00F55B54">
        <w:rPr>
          <w:sz w:val="24"/>
          <w:szCs w:val="24"/>
        </w:rPr>
        <w:t>, num dos lugares mais incômodos</w:t>
      </w:r>
      <w:r w:rsidR="008D35A6">
        <w:rPr>
          <w:sz w:val="24"/>
          <w:szCs w:val="24"/>
        </w:rPr>
        <w:t xml:space="preserve"> d</w:t>
      </w:r>
      <w:r w:rsidR="006734D1">
        <w:rPr>
          <w:sz w:val="24"/>
          <w:szCs w:val="24"/>
        </w:rPr>
        <w:t>a taberna</w:t>
      </w:r>
      <w:r w:rsidRPr="00F55B54">
        <w:rPr>
          <w:sz w:val="24"/>
          <w:szCs w:val="24"/>
        </w:rPr>
        <w:t xml:space="preserve">, </w:t>
      </w:r>
      <w:r w:rsidR="0057591A">
        <w:rPr>
          <w:sz w:val="24"/>
          <w:szCs w:val="24"/>
        </w:rPr>
        <w:t xml:space="preserve">a </w:t>
      </w:r>
      <w:r w:rsidRPr="00F55B54">
        <w:rPr>
          <w:sz w:val="24"/>
          <w:szCs w:val="24"/>
        </w:rPr>
        <w:t xml:space="preserve">uma mesa perto da janela. </w:t>
      </w:r>
      <w:r w:rsidR="00EF65ED">
        <w:rPr>
          <w:sz w:val="24"/>
          <w:szCs w:val="24"/>
        </w:rPr>
        <w:t>Vestia-se</w:t>
      </w:r>
      <w:r w:rsidRPr="00F55B54">
        <w:rPr>
          <w:sz w:val="24"/>
          <w:szCs w:val="24"/>
        </w:rPr>
        <w:t xml:space="preserve"> à moda </w:t>
      </w:r>
      <w:r w:rsidR="00B81B72">
        <w:rPr>
          <w:sz w:val="24"/>
          <w:szCs w:val="24"/>
        </w:rPr>
        <w:t>citadina</w:t>
      </w:r>
      <w:r w:rsidRPr="00F55B54">
        <w:rPr>
          <w:sz w:val="24"/>
          <w:szCs w:val="24"/>
        </w:rPr>
        <w:t xml:space="preserve"> e tinha aparência</w:t>
      </w:r>
      <w:r w:rsidR="0023601B">
        <w:rPr>
          <w:sz w:val="24"/>
          <w:szCs w:val="24"/>
        </w:rPr>
        <w:t xml:space="preserve"> de um</w:t>
      </w:r>
      <w:r w:rsidR="00B81B72">
        <w:rPr>
          <w:sz w:val="24"/>
          <w:szCs w:val="24"/>
        </w:rPr>
        <w:t xml:space="preserve"> </w:t>
      </w:r>
      <w:r w:rsidR="00B81B72" w:rsidRPr="00D36667">
        <w:rPr>
          <w:sz w:val="24"/>
          <w:szCs w:val="24"/>
        </w:rPr>
        <w:t>judeu</w:t>
      </w:r>
      <w:r w:rsidR="00A75343">
        <w:rPr>
          <w:sz w:val="24"/>
          <w:szCs w:val="24"/>
        </w:rPr>
        <w:t>,</w:t>
      </w:r>
      <w:r w:rsidRPr="00F55B54">
        <w:rPr>
          <w:sz w:val="24"/>
          <w:szCs w:val="24"/>
        </w:rPr>
        <w:t xml:space="preserve"> </w:t>
      </w:r>
      <w:r w:rsidR="0058028B">
        <w:rPr>
          <w:sz w:val="24"/>
          <w:szCs w:val="24"/>
        </w:rPr>
        <w:t>no entanto</w:t>
      </w:r>
      <w:r w:rsidRPr="004E1171">
        <w:rPr>
          <w:sz w:val="24"/>
          <w:szCs w:val="24"/>
        </w:rPr>
        <w:t>, como n</w:t>
      </w:r>
      <w:r w:rsidR="00165D39">
        <w:rPr>
          <w:sz w:val="24"/>
          <w:szCs w:val="24"/>
        </w:rPr>
        <w:t>esse</w:t>
      </w:r>
      <w:r w:rsidRPr="004E1171">
        <w:rPr>
          <w:sz w:val="24"/>
          <w:szCs w:val="24"/>
        </w:rPr>
        <w:t xml:space="preserve"> ano de coletivização e de má colheita vinham muitos </w:t>
      </w:r>
      <w:r w:rsidR="0023601B">
        <w:rPr>
          <w:sz w:val="24"/>
          <w:szCs w:val="24"/>
        </w:rPr>
        <w:t>delegados</w:t>
      </w:r>
      <w:r w:rsidR="004C37CE">
        <w:rPr>
          <w:sz w:val="24"/>
          <w:szCs w:val="24"/>
        </w:rPr>
        <w:t xml:space="preserve"> de fora</w:t>
      </w:r>
      <w:r w:rsidRPr="004E1171">
        <w:rPr>
          <w:sz w:val="24"/>
          <w:szCs w:val="24"/>
        </w:rPr>
        <w:t xml:space="preserve"> e, </w:t>
      </w:r>
      <w:r w:rsidR="00A75343">
        <w:rPr>
          <w:sz w:val="24"/>
          <w:szCs w:val="24"/>
        </w:rPr>
        <w:t>entre eles</w:t>
      </w:r>
      <w:r w:rsidRPr="004E1171">
        <w:rPr>
          <w:sz w:val="24"/>
          <w:szCs w:val="24"/>
        </w:rPr>
        <w:t xml:space="preserve">, </w:t>
      </w:r>
      <w:r w:rsidR="00E63A59" w:rsidRPr="004E1171">
        <w:rPr>
          <w:sz w:val="24"/>
          <w:szCs w:val="24"/>
        </w:rPr>
        <w:t>muitos</w:t>
      </w:r>
      <w:r w:rsidRPr="00DC0414">
        <w:rPr>
          <w:sz w:val="24"/>
          <w:szCs w:val="24"/>
        </w:rPr>
        <w:t xml:space="preserve"> judeus, </w:t>
      </w:r>
      <w:r w:rsidRPr="00656074">
        <w:rPr>
          <w:sz w:val="24"/>
          <w:szCs w:val="24"/>
        </w:rPr>
        <w:t xml:space="preserve">o adolescente </w:t>
      </w:r>
      <w:r w:rsidR="00E63A59" w:rsidRPr="004E1171">
        <w:rPr>
          <w:sz w:val="24"/>
          <w:szCs w:val="24"/>
        </w:rPr>
        <w:t>acabou por se tornar</w:t>
      </w:r>
      <w:r w:rsidRPr="004E1171">
        <w:rPr>
          <w:sz w:val="24"/>
          <w:szCs w:val="24"/>
        </w:rPr>
        <w:t xml:space="preserve"> familiar</w:t>
      </w:r>
      <w:r w:rsidR="007453D6">
        <w:rPr>
          <w:sz w:val="24"/>
          <w:szCs w:val="24"/>
        </w:rPr>
        <w:t>,</w:t>
      </w:r>
      <w:r w:rsidRPr="004E1171">
        <w:rPr>
          <w:sz w:val="24"/>
          <w:szCs w:val="24"/>
        </w:rPr>
        <w:t xml:space="preserve"> </w:t>
      </w:r>
      <w:r w:rsidR="00076180">
        <w:rPr>
          <w:sz w:val="24"/>
          <w:szCs w:val="24"/>
        </w:rPr>
        <w:t>e logo passaram a ignorá-lo</w:t>
      </w:r>
      <w:r w:rsidRPr="00656074">
        <w:rPr>
          <w:sz w:val="24"/>
          <w:szCs w:val="24"/>
        </w:rPr>
        <w:t xml:space="preserve">. </w:t>
      </w:r>
      <w:r w:rsidR="007453D6">
        <w:rPr>
          <w:sz w:val="24"/>
          <w:szCs w:val="24"/>
        </w:rPr>
        <w:t>Além disso, c</w:t>
      </w:r>
      <w:r w:rsidR="004500F5" w:rsidRPr="008F5BF1">
        <w:rPr>
          <w:sz w:val="24"/>
          <w:szCs w:val="24"/>
        </w:rPr>
        <w:t>omo</w:t>
      </w:r>
      <w:r w:rsidRPr="008F5BF1">
        <w:rPr>
          <w:sz w:val="24"/>
          <w:szCs w:val="24"/>
        </w:rPr>
        <w:t xml:space="preserve"> ventava muito na janela</w:t>
      </w:r>
      <w:r w:rsidR="0023601B">
        <w:rPr>
          <w:sz w:val="24"/>
          <w:szCs w:val="24"/>
          <w:lang w:val="ru-RU"/>
        </w:rPr>
        <w:t>,</w:t>
      </w:r>
      <w:r w:rsidR="0058028B">
        <w:rPr>
          <w:sz w:val="24"/>
          <w:szCs w:val="24"/>
        </w:rPr>
        <w:t xml:space="preserve"> </w:t>
      </w:r>
      <w:r w:rsidR="0023601B">
        <w:rPr>
          <w:sz w:val="24"/>
          <w:szCs w:val="24"/>
        </w:rPr>
        <w:t xml:space="preserve">parcialmente </w:t>
      </w:r>
      <w:r w:rsidRPr="008F5BF1">
        <w:rPr>
          <w:sz w:val="24"/>
          <w:szCs w:val="24"/>
        </w:rPr>
        <w:t xml:space="preserve">fechada </w:t>
      </w:r>
      <w:r w:rsidRPr="0063123D">
        <w:rPr>
          <w:sz w:val="24"/>
          <w:szCs w:val="24"/>
        </w:rPr>
        <w:t xml:space="preserve">com uma folha de compensado, </w:t>
      </w:r>
      <w:r w:rsidRPr="00736B5A">
        <w:rPr>
          <w:sz w:val="24"/>
          <w:szCs w:val="24"/>
        </w:rPr>
        <w:t xml:space="preserve">nenhum dos </w:t>
      </w:r>
      <w:r w:rsidR="0023601B">
        <w:rPr>
          <w:sz w:val="24"/>
          <w:szCs w:val="24"/>
        </w:rPr>
        <w:t>fregueses assíduos</w:t>
      </w:r>
      <w:r w:rsidRPr="00736B5A">
        <w:rPr>
          <w:sz w:val="24"/>
          <w:szCs w:val="24"/>
        </w:rPr>
        <w:t xml:space="preserve"> ocupava a mesa perto dela.</w:t>
      </w:r>
    </w:p>
    <w:p w:rsidR="00523B82" w:rsidRPr="004E1171" w:rsidRDefault="00523B82" w:rsidP="00A75343">
      <w:pPr>
        <w:spacing w:after="0" w:line="360" w:lineRule="auto"/>
        <w:ind w:firstLine="709"/>
        <w:jc w:val="both"/>
        <w:rPr>
          <w:sz w:val="24"/>
          <w:szCs w:val="24"/>
        </w:rPr>
      </w:pPr>
      <w:r w:rsidRPr="00736B5A">
        <w:rPr>
          <w:sz w:val="24"/>
          <w:szCs w:val="24"/>
        </w:rPr>
        <w:t>N</w:t>
      </w:r>
      <w:r w:rsidR="00165D39">
        <w:rPr>
          <w:sz w:val="24"/>
          <w:szCs w:val="24"/>
        </w:rPr>
        <w:t>ess</w:t>
      </w:r>
      <w:r w:rsidRPr="00736B5A">
        <w:rPr>
          <w:sz w:val="24"/>
          <w:szCs w:val="24"/>
        </w:rPr>
        <w:t>a noite, os fre</w:t>
      </w:r>
      <w:r w:rsidR="0023601B">
        <w:rPr>
          <w:sz w:val="24"/>
          <w:szCs w:val="24"/>
        </w:rPr>
        <w:t>gueses</w:t>
      </w:r>
      <w:r w:rsidRPr="00736B5A">
        <w:rPr>
          <w:sz w:val="24"/>
          <w:szCs w:val="24"/>
        </w:rPr>
        <w:t xml:space="preserve"> da casa de chá eram da parte mais abastada</w:t>
      </w:r>
      <w:r w:rsidR="008D35A6">
        <w:rPr>
          <w:sz w:val="24"/>
          <w:szCs w:val="24"/>
        </w:rPr>
        <w:t xml:space="preserve"> d</w:t>
      </w:r>
      <w:r w:rsidR="00A5052E">
        <w:rPr>
          <w:sz w:val="24"/>
          <w:szCs w:val="24"/>
        </w:rPr>
        <w:t>a</w:t>
      </w:r>
      <w:r w:rsidR="008D35A6">
        <w:rPr>
          <w:sz w:val="24"/>
          <w:szCs w:val="24"/>
        </w:rPr>
        <w:t xml:space="preserve"> vila</w:t>
      </w:r>
      <w:r w:rsidRPr="00736B5A">
        <w:rPr>
          <w:sz w:val="24"/>
          <w:szCs w:val="24"/>
        </w:rPr>
        <w:t xml:space="preserve">, para os tempos de </w:t>
      </w:r>
      <w:r w:rsidR="0023601B">
        <w:rPr>
          <w:sz w:val="24"/>
          <w:szCs w:val="24"/>
        </w:rPr>
        <w:t>então:</w:t>
      </w:r>
      <w:r w:rsidR="00B6515C" w:rsidRPr="00B82C1C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 xml:space="preserve">os </w:t>
      </w:r>
      <w:r w:rsidRPr="0023601B">
        <w:rPr>
          <w:sz w:val="24"/>
          <w:szCs w:val="24"/>
        </w:rPr>
        <w:t>tratoristas</w:t>
      </w:r>
      <w:r w:rsidR="0023601B">
        <w:rPr>
          <w:sz w:val="24"/>
          <w:szCs w:val="24"/>
        </w:rPr>
        <w:t xml:space="preserve"> </w:t>
      </w:r>
      <w:r w:rsidRPr="0023601B">
        <w:rPr>
          <w:sz w:val="24"/>
          <w:szCs w:val="24"/>
        </w:rPr>
        <w:t>recordistas</w:t>
      </w:r>
      <w:r w:rsidR="00A75343">
        <w:rPr>
          <w:sz w:val="24"/>
          <w:szCs w:val="24"/>
        </w:rPr>
        <w:t>,</w:t>
      </w:r>
      <w:r w:rsidRPr="00A75343">
        <w:rPr>
          <w:rStyle w:val="Refdenotaderodap"/>
          <w:iCs/>
          <w:sz w:val="24"/>
          <w:szCs w:val="24"/>
        </w:rPr>
        <w:footnoteReference w:id="20"/>
      </w:r>
      <w:r w:rsidRPr="004E1171">
        <w:rPr>
          <w:sz w:val="24"/>
          <w:szCs w:val="24"/>
        </w:rPr>
        <w:t xml:space="preserve"> que </w:t>
      </w:r>
      <w:r w:rsidRPr="0023601B">
        <w:rPr>
          <w:sz w:val="24"/>
          <w:szCs w:val="24"/>
        </w:rPr>
        <w:t xml:space="preserve">se </w:t>
      </w:r>
      <w:r w:rsidR="00E05B98">
        <w:rPr>
          <w:sz w:val="24"/>
          <w:szCs w:val="24"/>
        </w:rPr>
        <w:t>reuniram</w:t>
      </w:r>
      <w:r w:rsidRPr="004E1171">
        <w:rPr>
          <w:sz w:val="24"/>
          <w:szCs w:val="24"/>
        </w:rPr>
        <w:t xml:space="preserve"> depois d</w:t>
      </w:r>
      <w:r w:rsidR="00E05B98">
        <w:rPr>
          <w:sz w:val="24"/>
          <w:szCs w:val="24"/>
        </w:rPr>
        <w:t>e um</w:t>
      </w:r>
      <w:r w:rsidR="00ED3485">
        <w:rPr>
          <w:sz w:val="24"/>
          <w:szCs w:val="24"/>
        </w:rPr>
        <w:t xml:space="preserve"> encontro</w:t>
      </w:r>
      <w:r w:rsidRPr="004E1171">
        <w:rPr>
          <w:sz w:val="24"/>
          <w:szCs w:val="24"/>
        </w:rPr>
        <w:t xml:space="preserve"> regional</w:t>
      </w:r>
      <w:r w:rsidR="00ED3485">
        <w:rPr>
          <w:sz w:val="24"/>
          <w:szCs w:val="24"/>
        </w:rPr>
        <w:t>, p</w:t>
      </w:r>
      <w:r w:rsidRPr="004E1171">
        <w:rPr>
          <w:sz w:val="24"/>
          <w:szCs w:val="24"/>
        </w:rPr>
        <w:t xml:space="preserve">or ocasião </w:t>
      </w:r>
      <w:r w:rsidR="00ED3485">
        <w:rPr>
          <w:sz w:val="24"/>
          <w:szCs w:val="24"/>
        </w:rPr>
        <w:t>do qual</w:t>
      </w:r>
      <w:r w:rsidRPr="004E1171">
        <w:rPr>
          <w:sz w:val="24"/>
          <w:szCs w:val="24"/>
        </w:rPr>
        <w:t xml:space="preserve"> trouxeram arenques e pãezinhos doces </w:t>
      </w:r>
      <w:r w:rsidR="004C37CE" w:rsidRPr="009030A3">
        <w:rPr>
          <w:sz w:val="24"/>
          <w:szCs w:val="24"/>
        </w:rPr>
        <w:t>a</w:t>
      </w:r>
      <w:r w:rsidRPr="009030A3">
        <w:rPr>
          <w:sz w:val="24"/>
          <w:szCs w:val="24"/>
        </w:rPr>
        <w:t>o bufê</w:t>
      </w:r>
      <w:r w:rsidRPr="004E1171">
        <w:rPr>
          <w:sz w:val="24"/>
          <w:szCs w:val="24"/>
        </w:rPr>
        <w:t xml:space="preserve"> e sementes de girassol e balas </w:t>
      </w:r>
      <w:r w:rsidR="004C37CE">
        <w:rPr>
          <w:sz w:val="24"/>
          <w:szCs w:val="24"/>
        </w:rPr>
        <w:t>à</w:t>
      </w:r>
      <w:r w:rsidRPr="004E1171">
        <w:rPr>
          <w:sz w:val="24"/>
          <w:szCs w:val="24"/>
        </w:rPr>
        <w:t xml:space="preserve"> casa de chá. </w:t>
      </w:r>
      <w:r w:rsidR="0023601B">
        <w:rPr>
          <w:sz w:val="24"/>
          <w:szCs w:val="24"/>
        </w:rPr>
        <w:t>Por isso d</w:t>
      </w:r>
      <w:r w:rsidRPr="004E1171">
        <w:rPr>
          <w:sz w:val="24"/>
          <w:szCs w:val="24"/>
        </w:rPr>
        <w:t xml:space="preserve">esde manhã os pedintes </w:t>
      </w:r>
      <w:r w:rsidR="00B81B72">
        <w:rPr>
          <w:sz w:val="24"/>
          <w:szCs w:val="24"/>
        </w:rPr>
        <w:t xml:space="preserve">haviam </w:t>
      </w:r>
      <w:r w:rsidR="00B81B72">
        <w:rPr>
          <w:sz w:val="24"/>
          <w:szCs w:val="24"/>
        </w:rPr>
        <w:lastRenderedPageBreak/>
        <w:t>dado de</w:t>
      </w:r>
      <w:r w:rsidRPr="004E1171">
        <w:rPr>
          <w:sz w:val="24"/>
          <w:szCs w:val="24"/>
        </w:rPr>
        <w:t xml:space="preserve"> importunar os tratoristas. </w:t>
      </w:r>
      <w:r w:rsidR="008D35A6">
        <w:rPr>
          <w:sz w:val="24"/>
          <w:szCs w:val="24"/>
        </w:rPr>
        <w:t>S</w:t>
      </w:r>
      <w:r w:rsidR="0017023E" w:rsidRPr="00656074">
        <w:rPr>
          <w:sz w:val="24"/>
          <w:szCs w:val="24"/>
        </w:rPr>
        <w:t>e os pedintes viessem somente d</w:t>
      </w:r>
      <w:r w:rsidR="0023601B">
        <w:rPr>
          <w:sz w:val="24"/>
          <w:szCs w:val="24"/>
        </w:rPr>
        <w:t>o vilarejo</w:t>
      </w:r>
      <w:r w:rsidR="0017023E" w:rsidRPr="00656074">
        <w:rPr>
          <w:sz w:val="24"/>
          <w:szCs w:val="24"/>
        </w:rPr>
        <w:t xml:space="preserve">, </w:t>
      </w:r>
      <w:proofErr w:type="spellStart"/>
      <w:r w:rsidR="0017023E" w:rsidRPr="00656074">
        <w:rPr>
          <w:sz w:val="24"/>
          <w:szCs w:val="24"/>
        </w:rPr>
        <w:t>Chagaro-Petróvskoie</w:t>
      </w:r>
      <w:proofErr w:type="spellEnd"/>
      <w:r w:rsidR="0017023E" w:rsidRPr="00656074">
        <w:rPr>
          <w:sz w:val="24"/>
          <w:szCs w:val="24"/>
        </w:rPr>
        <w:t>,</w:t>
      </w:r>
      <w:r w:rsidR="0023601B">
        <w:rPr>
          <w:sz w:val="24"/>
          <w:szCs w:val="24"/>
          <w:lang w:val="ru-RU"/>
        </w:rPr>
        <w:t xml:space="preserve"> </w:t>
      </w:r>
      <w:r w:rsidR="0023601B">
        <w:rPr>
          <w:sz w:val="24"/>
          <w:szCs w:val="24"/>
        </w:rPr>
        <w:t>não seria um grande problema</w:t>
      </w:r>
      <w:r w:rsidRPr="0063123D">
        <w:rPr>
          <w:sz w:val="24"/>
          <w:szCs w:val="24"/>
        </w:rPr>
        <w:t xml:space="preserve">. </w:t>
      </w:r>
      <w:r w:rsidR="008D35A6">
        <w:rPr>
          <w:sz w:val="24"/>
          <w:szCs w:val="24"/>
        </w:rPr>
        <w:t>Mas e</w:t>
      </w:r>
      <w:r w:rsidR="0017023E" w:rsidRPr="00736B5A">
        <w:rPr>
          <w:sz w:val="24"/>
          <w:szCs w:val="24"/>
        </w:rPr>
        <w:t>les v</w:t>
      </w:r>
      <w:r w:rsidRPr="00B82C1C">
        <w:rPr>
          <w:sz w:val="24"/>
          <w:szCs w:val="24"/>
        </w:rPr>
        <w:t xml:space="preserve">inham de todos os lados: de </w:t>
      </w:r>
      <w:proofErr w:type="spellStart"/>
      <w:r w:rsidRPr="00B82C1C">
        <w:rPr>
          <w:sz w:val="24"/>
          <w:szCs w:val="24"/>
        </w:rPr>
        <w:t>Kom-Kuzn</w:t>
      </w:r>
      <w:r w:rsidR="0023601B">
        <w:rPr>
          <w:sz w:val="24"/>
          <w:szCs w:val="24"/>
        </w:rPr>
        <w:t>e</w:t>
      </w:r>
      <w:r w:rsidRPr="00B82C1C">
        <w:rPr>
          <w:sz w:val="24"/>
          <w:szCs w:val="24"/>
        </w:rPr>
        <w:t>t</w:t>
      </w:r>
      <w:r w:rsidR="0023601B">
        <w:rPr>
          <w:sz w:val="24"/>
          <w:szCs w:val="24"/>
        </w:rPr>
        <w:t>s</w:t>
      </w:r>
      <w:r w:rsidRPr="00B82C1C">
        <w:rPr>
          <w:sz w:val="24"/>
          <w:szCs w:val="24"/>
        </w:rPr>
        <w:t>óvsk</w:t>
      </w:r>
      <w:r w:rsidR="00A5052E">
        <w:rPr>
          <w:sz w:val="24"/>
          <w:szCs w:val="24"/>
        </w:rPr>
        <w:t>oie</w:t>
      </w:r>
      <w:proofErr w:type="spellEnd"/>
      <w:r w:rsidRPr="00B82C1C">
        <w:rPr>
          <w:sz w:val="24"/>
          <w:szCs w:val="24"/>
        </w:rPr>
        <w:t xml:space="preserve">, do povoado de </w:t>
      </w:r>
      <w:proofErr w:type="spellStart"/>
      <w:r w:rsidRPr="00B82C1C">
        <w:rPr>
          <w:sz w:val="24"/>
          <w:szCs w:val="24"/>
        </w:rPr>
        <w:t>L</w:t>
      </w:r>
      <w:r w:rsidR="0023601B">
        <w:rPr>
          <w:sz w:val="24"/>
          <w:szCs w:val="24"/>
        </w:rPr>
        <w:t>í</w:t>
      </w:r>
      <w:r w:rsidRPr="00B82C1C">
        <w:rPr>
          <w:sz w:val="24"/>
          <w:szCs w:val="24"/>
        </w:rPr>
        <w:t>pki</w:t>
      </w:r>
      <w:proofErr w:type="spellEnd"/>
      <w:r w:rsidRPr="00B82C1C">
        <w:rPr>
          <w:sz w:val="24"/>
          <w:szCs w:val="24"/>
        </w:rPr>
        <w:t xml:space="preserve"> e dos sítios</w:t>
      </w:r>
      <w:r w:rsidRPr="004E1171">
        <w:rPr>
          <w:sz w:val="24"/>
          <w:szCs w:val="24"/>
        </w:rPr>
        <w:t>...</w:t>
      </w:r>
    </w:p>
    <w:p w:rsidR="00523B82" w:rsidRPr="004E1171" w:rsidRDefault="008123A1" w:rsidP="00A75343">
      <w:pPr>
        <w:spacing w:after="0" w:line="360" w:lineRule="auto"/>
        <w:ind w:firstLine="709"/>
        <w:jc w:val="both"/>
        <w:rPr>
          <w:sz w:val="24"/>
          <w:szCs w:val="24"/>
        </w:rPr>
      </w:pPr>
      <w:r w:rsidRPr="00152E48">
        <w:rPr>
          <w:sz w:val="24"/>
          <w:szCs w:val="24"/>
        </w:rPr>
        <w:t>—</w:t>
      </w:r>
      <w:r w:rsidR="00D8665E" w:rsidRPr="00152E48">
        <w:rPr>
          <w:sz w:val="24"/>
          <w:szCs w:val="24"/>
        </w:rPr>
        <w:t xml:space="preserve"> </w:t>
      </w:r>
      <w:r w:rsidR="00523B82" w:rsidRPr="004E1171">
        <w:rPr>
          <w:sz w:val="24"/>
          <w:szCs w:val="24"/>
        </w:rPr>
        <w:t>Senhor! Jesus Cristo... Filho de Deus...</w:t>
      </w:r>
    </w:p>
    <w:p w:rsidR="00523B82" w:rsidRPr="004A34B4" w:rsidRDefault="00523B82" w:rsidP="00E7254C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7D1097">
        <w:rPr>
          <w:sz w:val="24"/>
          <w:szCs w:val="24"/>
        </w:rPr>
        <w:t>E</w:t>
      </w:r>
      <w:r w:rsidR="00584E9C" w:rsidRPr="004E1171">
        <w:rPr>
          <w:sz w:val="24"/>
          <w:szCs w:val="24"/>
        </w:rPr>
        <w:t>s</w:t>
      </w:r>
      <w:r w:rsidR="00584E9C">
        <w:rPr>
          <w:sz w:val="24"/>
          <w:szCs w:val="24"/>
        </w:rPr>
        <w:t>s</w:t>
      </w:r>
      <w:r w:rsidR="00584E9C" w:rsidRPr="004E1171">
        <w:rPr>
          <w:sz w:val="24"/>
          <w:szCs w:val="24"/>
        </w:rPr>
        <w:t xml:space="preserve">e </w:t>
      </w:r>
      <w:r w:rsidRPr="004E1171">
        <w:rPr>
          <w:sz w:val="24"/>
          <w:szCs w:val="24"/>
        </w:rPr>
        <w:t xml:space="preserve">refrão, </w:t>
      </w:r>
      <w:r w:rsidR="003B5A87">
        <w:rPr>
          <w:sz w:val="24"/>
          <w:szCs w:val="24"/>
        </w:rPr>
        <w:t>proferido</w:t>
      </w:r>
      <w:r w:rsidRPr="004E1171">
        <w:rPr>
          <w:sz w:val="24"/>
          <w:szCs w:val="24"/>
        </w:rPr>
        <w:t xml:space="preserve"> ora por uma </w:t>
      </w:r>
      <w:r w:rsidRPr="00DC0414">
        <w:rPr>
          <w:sz w:val="24"/>
          <w:szCs w:val="24"/>
        </w:rPr>
        <w:t xml:space="preserve">voz </w:t>
      </w:r>
      <w:r w:rsidR="004C37CE">
        <w:rPr>
          <w:sz w:val="24"/>
          <w:szCs w:val="24"/>
        </w:rPr>
        <w:t>sonora de criança</w:t>
      </w:r>
      <w:r w:rsidRPr="00656074">
        <w:rPr>
          <w:sz w:val="24"/>
          <w:szCs w:val="24"/>
        </w:rPr>
        <w:t xml:space="preserve">, ora por um murmúrio enrolado de velho, </w:t>
      </w:r>
      <w:r w:rsidRPr="008F5BF1">
        <w:rPr>
          <w:sz w:val="24"/>
          <w:szCs w:val="24"/>
        </w:rPr>
        <w:t>acompanha a tradicional má colheita e a fome</w:t>
      </w:r>
      <w:r w:rsidR="00D87A94">
        <w:rPr>
          <w:sz w:val="24"/>
          <w:szCs w:val="24"/>
        </w:rPr>
        <w:t xml:space="preserve"> da Rússia</w:t>
      </w:r>
      <w:r w:rsidR="0023601B">
        <w:rPr>
          <w:sz w:val="24"/>
          <w:szCs w:val="24"/>
          <w:lang w:val="ru-RU"/>
        </w:rPr>
        <w:t xml:space="preserve"> </w:t>
      </w:r>
      <w:r w:rsidR="0023601B">
        <w:rPr>
          <w:sz w:val="24"/>
          <w:szCs w:val="24"/>
        </w:rPr>
        <w:t>desde o início dos tempos</w:t>
      </w:r>
      <w:r w:rsidRPr="008F5BF1">
        <w:rPr>
          <w:sz w:val="24"/>
          <w:szCs w:val="24"/>
        </w:rPr>
        <w:t xml:space="preserve">. </w:t>
      </w:r>
      <w:r w:rsidR="00076180">
        <w:rPr>
          <w:sz w:val="24"/>
          <w:szCs w:val="24"/>
        </w:rPr>
        <w:t>Na época</w:t>
      </w:r>
      <w:r w:rsidRPr="008F5BF1">
        <w:rPr>
          <w:sz w:val="24"/>
          <w:szCs w:val="24"/>
        </w:rPr>
        <w:t xml:space="preserve"> de Boris </w:t>
      </w:r>
      <w:proofErr w:type="spellStart"/>
      <w:r w:rsidR="00584E9C" w:rsidRPr="008F5BF1">
        <w:rPr>
          <w:sz w:val="24"/>
          <w:szCs w:val="24"/>
        </w:rPr>
        <w:t>Godun</w:t>
      </w:r>
      <w:r w:rsidR="00152E48">
        <w:rPr>
          <w:sz w:val="24"/>
          <w:szCs w:val="24"/>
        </w:rPr>
        <w:t>ó</w:t>
      </w:r>
      <w:r w:rsidR="00584E9C" w:rsidRPr="008F5BF1">
        <w:rPr>
          <w:sz w:val="24"/>
          <w:szCs w:val="24"/>
        </w:rPr>
        <w:t>v</w:t>
      </w:r>
      <w:proofErr w:type="spellEnd"/>
      <w:r w:rsidRPr="004E1171">
        <w:rPr>
          <w:rStyle w:val="Refdenotaderodap"/>
          <w:sz w:val="24"/>
          <w:szCs w:val="24"/>
        </w:rPr>
        <w:footnoteReference w:id="21"/>
      </w:r>
      <w:r w:rsidRPr="004E1171">
        <w:rPr>
          <w:sz w:val="24"/>
          <w:szCs w:val="24"/>
        </w:rPr>
        <w:t xml:space="preserve"> e </w:t>
      </w:r>
      <w:r w:rsidR="004C37CE" w:rsidRPr="0023601B">
        <w:rPr>
          <w:sz w:val="24"/>
          <w:szCs w:val="24"/>
        </w:rPr>
        <w:t xml:space="preserve">em </w:t>
      </w:r>
      <w:r w:rsidR="0023601B">
        <w:rPr>
          <w:sz w:val="24"/>
          <w:szCs w:val="24"/>
        </w:rPr>
        <w:t>momentos</w:t>
      </w:r>
      <w:r w:rsidRPr="004E1171">
        <w:rPr>
          <w:sz w:val="24"/>
          <w:szCs w:val="24"/>
        </w:rPr>
        <w:t xml:space="preserve"> mais tardios descritos por </w:t>
      </w:r>
      <w:r w:rsidR="00584E9C" w:rsidRPr="004E1171">
        <w:rPr>
          <w:sz w:val="24"/>
          <w:szCs w:val="24"/>
        </w:rPr>
        <w:t>L</w:t>
      </w:r>
      <w:r w:rsidR="00584E9C">
        <w:rPr>
          <w:sz w:val="24"/>
          <w:szCs w:val="24"/>
        </w:rPr>
        <w:t>e</w:t>
      </w:r>
      <w:r w:rsidR="00584E9C" w:rsidRPr="004E1171">
        <w:rPr>
          <w:sz w:val="24"/>
          <w:szCs w:val="24"/>
        </w:rPr>
        <w:t xml:space="preserve">v </w:t>
      </w:r>
      <w:proofErr w:type="spellStart"/>
      <w:r w:rsidR="00152E48" w:rsidRPr="004E1171">
        <w:rPr>
          <w:sz w:val="24"/>
          <w:szCs w:val="24"/>
        </w:rPr>
        <w:t>Tolst</w:t>
      </w:r>
      <w:r w:rsidR="00152E48">
        <w:rPr>
          <w:sz w:val="24"/>
          <w:szCs w:val="24"/>
        </w:rPr>
        <w:t>ó</w:t>
      </w:r>
      <w:r w:rsidR="00152E48" w:rsidRPr="004E1171">
        <w:rPr>
          <w:sz w:val="24"/>
          <w:szCs w:val="24"/>
        </w:rPr>
        <w:t>i</w:t>
      </w:r>
      <w:proofErr w:type="spellEnd"/>
      <w:r w:rsidR="00152E48" w:rsidRPr="004E1171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 xml:space="preserve">e </w:t>
      </w:r>
      <w:proofErr w:type="spellStart"/>
      <w:r w:rsidRPr="004E1171">
        <w:rPr>
          <w:sz w:val="24"/>
          <w:szCs w:val="24"/>
        </w:rPr>
        <w:t>Korolenko</w:t>
      </w:r>
      <w:proofErr w:type="spellEnd"/>
      <w:r w:rsidR="00152E48">
        <w:rPr>
          <w:sz w:val="24"/>
          <w:szCs w:val="24"/>
        </w:rPr>
        <w:t>,</w:t>
      </w:r>
      <w:r w:rsidRPr="004E1171">
        <w:rPr>
          <w:rStyle w:val="Refdenotaderodap"/>
          <w:sz w:val="24"/>
          <w:szCs w:val="24"/>
        </w:rPr>
        <w:footnoteReference w:id="22"/>
      </w:r>
      <w:r w:rsidRPr="004E1171">
        <w:rPr>
          <w:sz w:val="24"/>
          <w:szCs w:val="24"/>
        </w:rPr>
        <w:t xml:space="preserve"> pais</w:t>
      </w:r>
      <w:r w:rsidR="0023601B">
        <w:rPr>
          <w:sz w:val="24"/>
          <w:szCs w:val="24"/>
        </w:rPr>
        <w:t xml:space="preserve"> e </w:t>
      </w:r>
      <w:r w:rsidRPr="004E1171">
        <w:rPr>
          <w:sz w:val="24"/>
          <w:szCs w:val="24"/>
        </w:rPr>
        <w:t>mães</w:t>
      </w:r>
      <w:r w:rsidR="0023601B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>e tod</w:t>
      </w:r>
      <w:r w:rsidR="0023601B">
        <w:rPr>
          <w:sz w:val="24"/>
          <w:szCs w:val="24"/>
        </w:rPr>
        <w:t>os</w:t>
      </w:r>
      <w:r w:rsidRPr="004E1171">
        <w:rPr>
          <w:sz w:val="24"/>
          <w:szCs w:val="24"/>
        </w:rPr>
        <w:t xml:space="preserve"> </w:t>
      </w:r>
      <w:r w:rsidR="0023601B">
        <w:rPr>
          <w:sz w:val="24"/>
          <w:szCs w:val="24"/>
        </w:rPr>
        <w:t xml:space="preserve">os </w:t>
      </w:r>
      <w:r w:rsidRPr="004E1171">
        <w:rPr>
          <w:sz w:val="24"/>
          <w:szCs w:val="24"/>
        </w:rPr>
        <w:t>trabalhador</w:t>
      </w:r>
      <w:r w:rsidR="0023601B">
        <w:rPr>
          <w:sz w:val="24"/>
          <w:szCs w:val="24"/>
        </w:rPr>
        <w:t xml:space="preserve">es </w:t>
      </w:r>
      <w:r w:rsidRPr="004E1171">
        <w:rPr>
          <w:sz w:val="24"/>
          <w:szCs w:val="24"/>
        </w:rPr>
        <w:t>devastad</w:t>
      </w:r>
      <w:r w:rsidR="0023601B">
        <w:rPr>
          <w:sz w:val="24"/>
          <w:szCs w:val="24"/>
        </w:rPr>
        <w:t>os</w:t>
      </w:r>
      <w:r w:rsidRPr="004E1171">
        <w:rPr>
          <w:sz w:val="24"/>
          <w:szCs w:val="24"/>
        </w:rPr>
        <w:t xml:space="preserve"> e famint</w:t>
      </w:r>
      <w:r w:rsidR="0023601B">
        <w:rPr>
          <w:sz w:val="24"/>
          <w:szCs w:val="24"/>
        </w:rPr>
        <w:t>os</w:t>
      </w:r>
      <w:r w:rsidRPr="004E1171">
        <w:rPr>
          <w:sz w:val="24"/>
          <w:szCs w:val="24"/>
        </w:rPr>
        <w:t xml:space="preserve"> </w:t>
      </w:r>
      <w:r w:rsidR="008123A1" w:rsidRPr="004E1171">
        <w:rPr>
          <w:sz w:val="24"/>
          <w:szCs w:val="24"/>
        </w:rPr>
        <w:t>a</w:t>
      </w:r>
      <w:r w:rsidR="008123A1" w:rsidRPr="00DC0414">
        <w:rPr>
          <w:sz w:val="24"/>
          <w:szCs w:val="24"/>
        </w:rPr>
        <w:t xml:space="preserve">cabavam </w:t>
      </w:r>
      <w:r w:rsidRPr="00DC0414">
        <w:rPr>
          <w:sz w:val="24"/>
          <w:szCs w:val="24"/>
        </w:rPr>
        <w:t xml:space="preserve">sustentados por suas crianças e por seus velhos, vivendo do nome de Jesus. </w:t>
      </w:r>
      <w:proofErr w:type="spellStart"/>
      <w:r w:rsidRPr="00DC0414">
        <w:rPr>
          <w:sz w:val="24"/>
          <w:szCs w:val="24"/>
        </w:rPr>
        <w:t>Korolenko</w:t>
      </w:r>
      <w:proofErr w:type="spellEnd"/>
      <w:r w:rsidRPr="00DC0414">
        <w:rPr>
          <w:sz w:val="24"/>
          <w:szCs w:val="24"/>
        </w:rPr>
        <w:t xml:space="preserve"> chamou </w:t>
      </w:r>
      <w:r w:rsidR="0023601B">
        <w:rPr>
          <w:sz w:val="24"/>
          <w:szCs w:val="24"/>
        </w:rPr>
        <w:t xml:space="preserve">uma vez </w:t>
      </w:r>
      <w:r w:rsidRPr="00DC0414">
        <w:rPr>
          <w:sz w:val="24"/>
          <w:szCs w:val="24"/>
        </w:rPr>
        <w:t xml:space="preserve">essa mendicância da Rússia de grandiosa força popular. No entanto, </w:t>
      </w:r>
      <w:r w:rsidRPr="0023601B">
        <w:rPr>
          <w:sz w:val="24"/>
          <w:szCs w:val="24"/>
        </w:rPr>
        <w:t>agora</w:t>
      </w:r>
      <w:r w:rsidR="000740DE">
        <w:rPr>
          <w:sz w:val="24"/>
          <w:szCs w:val="24"/>
        </w:rPr>
        <w:t xml:space="preserve"> temor e inquietação se reuniram </w:t>
      </w:r>
      <w:r w:rsidR="00152E48">
        <w:rPr>
          <w:sz w:val="24"/>
          <w:szCs w:val="24"/>
        </w:rPr>
        <w:t>à</w:t>
      </w:r>
      <w:r w:rsidRPr="00656074">
        <w:rPr>
          <w:sz w:val="24"/>
          <w:szCs w:val="24"/>
        </w:rPr>
        <w:t xml:space="preserve"> má colheita e </w:t>
      </w:r>
      <w:r w:rsidR="008123A1" w:rsidRPr="00656074">
        <w:rPr>
          <w:sz w:val="24"/>
          <w:szCs w:val="24"/>
        </w:rPr>
        <w:t xml:space="preserve">à </w:t>
      </w:r>
      <w:r w:rsidRPr="008F5BF1">
        <w:rPr>
          <w:sz w:val="24"/>
          <w:szCs w:val="24"/>
        </w:rPr>
        <w:t>fome</w:t>
      </w:r>
      <w:r w:rsidRPr="00736B5A">
        <w:rPr>
          <w:sz w:val="24"/>
          <w:szCs w:val="24"/>
        </w:rPr>
        <w:t xml:space="preserve">, e essa força, a última força na luta contra a desgraça, </w:t>
      </w:r>
      <w:r w:rsidR="00963542" w:rsidRPr="00736B5A">
        <w:rPr>
          <w:sz w:val="24"/>
          <w:szCs w:val="24"/>
        </w:rPr>
        <w:t>começ</w:t>
      </w:r>
      <w:r w:rsidR="00963542">
        <w:rPr>
          <w:sz w:val="24"/>
          <w:szCs w:val="24"/>
        </w:rPr>
        <w:t>ou</w:t>
      </w:r>
      <w:r w:rsidR="00963542" w:rsidRPr="00736B5A">
        <w:rPr>
          <w:sz w:val="24"/>
          <w:szCs w:val="24"/>
        </w:rPr>
        <w:t xml:space="preserve"> </w:t>
      </w:r>
      <w:r w:rsidRPr="00736B5A">
        <w:rPr>
          <w:sz w:val="24"/>
          <w:szCs w:val="24"/>
        </w:rPr>
        <w:t>a se esgotar. A Igreja</w:t>
      </w:r>
      <w:r w:rsidR="008123A1" w:rsidRPr="00B82C1C">
        <w:rPr>
          <w:sz w:val="24"/>
          <w:szCs w:val="24"/>
        </w:rPr>
        <w:t>,</w:t>
      </w:r>
      <w:r w:rsidRPr="00B82C1C">
        <w:rPr>
          <w:sz w:val="24"/>
          <w:szCs w:val="24"/>
        </w:rPr>
        <w:t xml:space="preserve"> por seus pecados</w:t>
      </w:r>
      <w:r w:rsidR="008123A1" w:rsidRPr="00F55B54">
        <w:rPr>
          <w:sz w:val="24"/>
          <w:szCs w:val="24"/>
        </w:rPr>
        <w:t>,</w:t>
      </w:r>
      <w:r w:rsidRPr="00F55B54">
        <w:rPr>
          <w:sz w:val="24"/>
          <w:szCs w:val="24"/>
        </w:rPr>
        <w:t xml:space="preserve"> </w:t>
      </w:r>
      <w:r w:rsidRPr="00155DC5">
        <w:rPr>
          <w:sz w:val="24"/>
          <w:szCs w:val="24"/>
        </w:rPr>
        <w:t xml:space="preserve">virou </w:t>
      </w:r>
      <w:r w:rsidR="001D07F0" w:rsidRPr="00155DC5">
        <w:rPr>
          <w:sz w:val="24"/>
          <w:szCs w:val="24"/>
        </w:rPr>
        <w:t>pó</w:t>
      </w:r>
      <w:r w:rsidRPr="00F55B54">
        <w:rPr>
          <w:sz w:val="24"/>
          <w:szCs w:val="24"/>
        </w:rPr>
        <w:t xml:space="preserve">, e </w:t>
      </w:r>
      <w:r w:rsidR="000740DE">
        <w:rPr>
          <w:sz w:val="24"/>
          <w:szCs w:val="24"/>
        </w:rPr>
        <w:t>faz</w:t>
      </w:r>
      <w:r w:rsidR="002813EB">
        <w:rPr>
          <w:sz w:val="24"/>
          <w:szCs w:val="24"/>
        </w:rPr>
        <w:t>ia</w:t>
      </w:r>
      <w:r w:rsidR="00152E48">
        <w:rPr>
          <w:sz w:val="24"/>
          <w:szCs w:val="24"/>
        </w:rPr>
        <w:t xml:space="preserve"> tempo que Jeremias, com tristeza no coração, </w:t>
      </w:r>
      <w:r w:rsidR="002813EB">
        <w:rPr>
          <w:sz w:val="24"/>
          <w:szCs w:val="24"/>
        </w:rPr>
        <w:t>havia falado</w:t>
      </w:r>
      <w:r w:rsidR="00152E48">
        <w:rPr>
          <w:sz w:val="24"/>
          <w:szCs w:val="24"/>
        </w:rPr>
        <w:t xml:space="preserve"> </w:t>
      </w:r>
      <w:r w:rsidRPr="00F55B54">
        <w:rPr>
          <w:sz w:val="24"/>
          <w:szCs w:val="24"/>
        </w:rPr>
        <w:t>sobre o povo sem pastor</w:t>
      </w:r>
      <w:r w:rsidRPr="004A34B4">
        <w:rPr>
          <w:sz w:val="24"/>
          <w:szCs w:val="24"/>
        </w:rPr>
        <w:t>: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254BEE">
        <w:rPr>
          <w:sz w:val="24"/>
          <w:szCs w:val="24"/>
        </w:rPr>
        <w:tab/>
      </w:r>
      <w:r w:rsidR="00B04808" w:rsidRPr="00152E48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São filhos néscios, </w:t>
      </w:r>
      <w:r w:rsidR="003C1E62">
        <w:rPr>
          <w:sz w:val="24"/>
          <w:szCs w:val="24"/>
        </w:rPr>
        <w:t>não têm inteligência</w:t>
      </w:r>
      <w:r w:rsidRPr="004E1171">
        <w:rPr>
          <w:sz w:val="24"/>
          <w:szCs w:val="24"/>
        </w:rPr>
        <w:t xml:space="preserve">; são </w:t>
      </w:r>
      <w:r w:rsidR="00740E88">
        <w:rPr>
          <w:sz w:val="24"/>
          <w:szCs w:val="24"/>
        </w:rPr>
        <w:t>mestres em</w:t>
      </w:r>
      <w:r w:rsidRPr="004E1171">
        <w:rPr>
          <w:sz w:val="24"/>
          <w:szCs w:val="24"/>
        </w:rPr>
        <w:t xml:space="preserve"> fazer o mal, mas não sabem fazer o bem</w:t>
      </w:r>
      <w:r w:rsidR="00152E48">
        <w:rPr>
          <w:sz w:val="24"/>
          <w:szCs w:val="24"/>
        </w:rPr>
        <w:t>.</w:t>
      </w:r>
      <w:proofErr w:type="gramStart"/>
      <w:r w:rsidRPr="004E1171">
        <w:rPr>
          <w:rStyle w:val="Refdenotaderodap"/>
          <w:sz w:val="24"/>
          <w:szCs w:val="24"/>
        </w:rPr>
        <w:footnoteReference w:id="23"/>
      </w:r>
      <w:proofErr w:type="gramEnd"/>
      <w:r w:rsidRPr="004E1171">
        <w:rPr>
          <w:sz w:val="24"/>
          <w:szCs w:val="24"/>
        </w:rPr>
        <w:t xml:space="preserve"> </w:t>
      </w:r>
    </w:p>
    <w:p w:rsidR="00523B82" w:rsidRPr="00DC0414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23601B">
        <w:rPr>
          <w:sz w:val="24"/>
          <w:szCs w:val="24"/>
        </w:rPr>
        <w:t>Antes ne</w:t>
      </w:r>
      <w:r w:rsidR="00E761AF">
        <w:rPr>
          <w:sz w:val="24"/>
          <w:szCs w:val="24"/>
        </w:rPr>
        <w:t>m</w:t>
      </w:r>
      <w:r w:rsidRPr="004E1171">
        <w:rPr>
          <w:sz w:val="24"/>
          <w:szCs w:val="24"/>
        </w:rPr>
        <w:t xml:space="preserve"> todos davam </w:t>
      </w:r>
      <w:r w:rsidRPr="00DC0414">
        <w:rPr>
          <w:sz w:val="24"/>
          <w:szCs w:val="24"/>
        </w:rPr>
        <w:t xml:space="preserve">esmola </w:t>
      </w:r>
      <w:r w:rsidRPr="00F673FA">
        <w:rPr>
          <w:sz w:val="24"/>
          <w:szCs w:val="24"/>
        </w:rPr>
        <w:t>por ter bom coração, mas</w:t>
      </w:r>
      <w:r w:rsidRPr="00656074">
        <w:rPr>
          <w:sz w:val="24"/>
          <w:szCs w:val="24"/>
        </w:rPr>
        <w:t xml:space="preserve"> por medo do pecado</w:t>
      </w:r>
      <w:r w:rsidRPr="0023601B">
        <w:rPr>
          <w:sz w:val="24"/>
          <w:szCs w:val="24"/>
        </w:rPr>
        <w:t xml:space="preserve">. </w:t>
      </w:r>
      <w:r w:rsidR="0023601B">
        <w:rPr>
          <w:sz w:val="24"/>
          <w:szCs w:val="24"/>
        </w:rPr>
        <w:t>Agora t</w:t>
      </w:r>
      <w:r w:rsidRPr="00656074">
        <w:rPr>
          <w:sz w:val="24"/>
          <w:szCs w:val="24"/>
        </w:rPr>
        <w:t xml:space="preserve">odos os pecados divinos foram </w:t>
      </w:r>
      <w:r w:rsidR="0023601B">
        <w:rPr>
          <w:sz w:val="24"/>
          <w:szCs w:val="24"/>
        </w:rPr>
        <w:t>revogados</w:t>
      </w:r>
      <w:r w:rsidRPr="00656074">
        <w:rPr>
          <w:sz w:val="24"/>
          <w:szCs w:val="24"/>
        </w:rPr>
        <w:t xml:space="preserve"> pelo novo poder</w:t>
      </w:r>
      <w:r w:rsidRPr="008F5BF1">
        <w:rPr>
          <w:sz w:val="24"/>
          <w:szCs w:val="24"/>
        </w:rPr>
        <w:t xml:space="preserve"> e</w:t>
      </w:r>
      <w:r w:rsidR="00C152E3" w:rsidRPr="0063123D">
        <w:rPr>
          <w:sz w:val="24"/>
          <w:szCs w:val="24"/>
        </w:rPr>
        <w:t>,</w:t>
      </w:r>
      <w:r w:rsidRPr="0063123D">
        <w:rPr>
          <w:sz w:val="24"/>
          <w:szCs w:val="24"/>
        </w:rPr>
        <w:t xml:space="preserve"> nas igrejas, </w:t>
      </w:r>
      <w:r w:rsidRPr="0023601B">
        <w:rPr>
          <w:sz w:val="24"/>
          <w:szCs w:val="24"/>
        </w:rPr>
        <w:t>onde</w:t>
      </w:r>
      <w:r w:rsidR="00963542">
        <w:rPr>
          <w:sz w:val="24"/>
          <w:szCs w:val="24"/>
        </w:rPr>
        <w:t xml:space="preserve">, havia pouco, </w:t>
      </w:r>
      <w:r w:rsidR="0023601B">
        <w:rPr>
          <w:sz w:val="24"/>
          <w:szCs w:val="24"/>
        </w:rPr>
        <w:t xml:space="preserve">as </w:t>
      </w:r>
      <w:r w:rsidRPr="0023601B">
        <w:rPr>
          <w:sz w:val="24"/>
          <w:szCs w:val="24"/>
        </w:rPr>
        <w:t>bocas</w:t>
      </w:r>
      <w:r w:rsidRPr="0063123D">
        <w:rPr>
          <w:sz w:val="24"/>
          <w:szCs w:val="24"/>
        </w:rPr>
        <w:t xml:space="preserve"> indiferentes</w:t>
      </w:r>
      <w:r w:rsidR="0023601B">
        <w:rPr>
          <w:sz w:val="24"/>
          <w:szCs w:val="24"/>
        </w:rPr>
        <w:t xml:space="preserve"> dos sacerdotes</w:t>
      </w:r>
      <w:r w:rsidRPr="0063123D">
        <w:rPr>
          <w:sz w:val="24"/>
          <w:szCs w:val="24"/>
        </w:rPr>
        <w:t xml:space="preserve"> transforma</w:t>
      </w:r>
      <w:r w:rsidR="0023601B">
        <w:rPr>
          <w:sz w:val="24"/>
          <w:szCs w:val="24"/>
        </w:rPr>
        <w:t>r</w:t>
      </w:r>
      <w:r w:rsidRPr="0063123D">
        <w:rPr>
          <w:sz w:val="24"/>
          <w:szCs w:val="24"/>
        </w:rPr>
        <w:t xml:space="preserve">am verdades vivas em </w:t>
      </w:r>
      <w:r w:rsidR="00CD7D7B">
        <w:rPr>
          <w:sz w:val="24"/>
          <w:szCs w:val="24"/>
        </w:rPr>
        <w:t>frivolidades</w:t>
      </w:r>
      <w:r w:rsidRPr="0063123D">
        <w:rPr>
          <w:sz w:val="24"/>
          <w:szCs w:val="24"/>
        </w:rPr>
        <w:t xml:space="preserve">, </w:t>
      </w:r>
      <w:r w:rsidR="00A52A32">
        <w:rPr>
          <w:sz w:val="24"/>
          <w:szCs w:val="24"/>
        </w:rPr>
        <w:t>sentia-se</w:t>
      </w:r>
      <w:r w:rsidR="0023601B">
        <w:rPr>
          <w:sz w:val="24"/>
          <w:szCs w:val="24"/>
        </w:rPr>
        <w:t xml:space="preserve"> </w:t>
      </w:r>
      <w:r w:rsidRPr="00736B5A">
        <w:rPr>
          <w:sz w:val="24"/>
          <w:szCs w:val="24"/>
        </w:rPr>
        <w:t xml:space="preserve">cheiro de porão úmido, </w:t>
      </w:r>
      <w:r w:rsidRPr="00B82C1C">
        <w:rPr>
          <w:sz w:val="24"/>
          <w:szCs w:val="24"/>
        </w:rPr>
        <w:t xml:space="preserve">de </w:t>
      </w:r>
      <w:r w:rsidRPr="0023601B">
        <w:rPr>
          <w:sz w:val="24"/>
          <w:szCs w:val="24"/>
        </w:rPr>
        <w:t>álcool</w:t>
      </w:r>
      <w:r w:rsidRPr="00B82C1C">
        <w:rPr>
          <w:sz w:val="24"/>
          <w:szCs w:val="24"/>
        </w:rPr>
        <w:t xml:space="preserve"> </w:t>
      </w:r>
      <w:r w:rsidR="0023601B">
        <w:rPr>
          <w:sz w:val="24"/>
          <w:szCs w:val="24"/>
        </w:rPr>
        <w:t>vindo da</w:t>
      </w:r>
      <w:r w:rsidRPr="00F55B54">
        <w:rPr>
          <w:sz w:val="24"/>
          <w:szCs w:val="24"/>
        </w:rPr>
        <w:t xml:space="preserve"> palha apodrec</w:t>
      </w:r>
      <w:r w:rsidR="00963542">
        <w:rPr>
          <w:sz w:val="24"/>
          <w:szCs w:val="24"/>
        </w:rPr>
        <w:t>ida</w:t>
      </w:r>
      <w:r w:rsidR="00F910B6">
        <w:rPr>
          <w:sz w:val="24"/>
          <w:szCs w:val="24"/>
        </w:rPr>
        <w:t>,</w:t>
      </w:r>
      <w:r w:rsidRPr="00F55B54">
        <w:rPr>
          <w:sz w:val="24"/>
          <w:szCs w:val="24"/>
        </w:rPr>
        <w:t xml:space="preserve"> e d</w:t>
      </w:r>
      <w:r w:rsidR="00C152E3" w:rsidRPr="00F55B54">
        <w:rPr>
          <w:sz w:val="24"/>
          <w:szCs w:val="24"/>
        </w:rPr>
        <w:t>e</w:t>
      </w:r>
      <w:r w:rsidRPr="00D61C48">
        <w:rPr>
          <w:sz w:val="24"/>
          <w:szCs w:val="24"/>
        </w:rPr>
        <w:t xml:space="preserve"> batata mal guardada. Jesus Cristo, da tribo de Judá, foi </w:t>
      </w:r>
      <w:r w:rsidR="00F910B6">
        <w:rPr>
          <w:sz w:val="24"/>
          <w:szCs w:val="24"/>
        </w:rPr>
        <w:t xml:space="preserve">abolido </w:t>
      </w:r>
      <w:r w:rsidRPr="00D61C48">
        <w:rPr>
          <w:sz w:val="24"/>
          <w:szCs w:val="24"/>
        </w:rPr>
        <w:t>e</w:t>
      </w:r>
      <w:r w:rsidR="0023601B">
        <w:rPr>
          <w:sz w:val="24"/>
          <w:szCs w:val="24"/>
        </w:rPr>
        <w:t xml:space="preserve"> sua imagem</w:t>
      </w:r>
      <w:r w:rsidRPr="00D61C48">
        <w:rPr>
          <w:sz w:val="24"/>
          <w:szCs w:val="24"/>
        </w:rPr>
        <w:t xml:space="preserve"> substituíd</w:t>
      </w:r>
      <w:r w:rsidR="0023601B">
        <w:rPr>
          <w:sz w:val="24"/>
          <w:szCs w:val="24"/>
        </w:rPr>
        <w:t>a em todos os lugares</w:t>
      </w:r>
      <w:r w:rsidR="00E761AF">
        <w:rPr>
          <w:sz w:val="24"/>
          <w:szCs w:val="24"/>
        </w:rPr>
        <w:t>: foi</w:t>
      </w:r>
      <w:r w:rsidRPr="00D61C48">
        <w:rPr>
          <w:sz w:val="24"/>
          <w:szCs w:val="24"/>
        </w:rPr>
        <w:t xml:space="preserve"> </w:t>
      </w:r>
      <w:r w:rsidR="0023601B">
        <w:rPr>
          <w:sz w:val="24"/>
          <w:szCs w:val="24"/>
        </w:rPr>
        <w:t>re</w:t>
      </w:r>
      <w:r w:rsidRPr="00D61C48">
        <w:rPr>
          <w:sz w:val="24"/>
          <w:szCs w:val="24"/>
        </w:rPr>
        <w:t>tirad</w:t>
      </w:r>
      <w:r w:rsidR="0023601B">
        <w:rPr>
          <w:sz w:val="24"/>
          <w:szCs w:val="24"/>
        </w:rPr>
        <w:t>a</w:t>
      </w:r>
      <w:r w:rsidRPr="00D61C48">
        <w:rPr>
          <w:sz w:val="24"/>
          <w:szCs w:val="24"/>
        </w:rPr>
        <w:t xml:space="preserve"> das paredes </w:t>
      </w:r>
      <w:r w:rsidR="00E761AF">
        <w:rPr>
          <w:sz w:val="24"/>
          <w:szCs w:val="24"/>
        </w:rPr>
        <w:t>d</w:t>
      </w:r>
      <w:r w:rsidRPr="00D61C48">
        <w:rPr>
          <w:sz w:val="24"/>
          <w:szCs w:val="24"/>
        </w:rPr>
        <w:t xml:space="preserve">os </w:t>
      </w:r>
      <w:r w:rsidR="003B5A87">
        <w:rPr>
          <w:sz w:val="24"/>
          <w:szCs w:val="24"/>
        </w:rPr>
        <w:t>espaços</w:t>
      </w:r>
      <w:r w:rsidRPr="00D61C48">
        <w:rPr>
          <w:sz w:val="24"/>
          <w:szCs w:val="24"/>
        </w:rPr>
        <w:t xml:space="preserve"> públicos, </w:t>
      </w:r>
      <w:r w:rsidR="0023601B">
        <w:rPr>
          <w:sz w:val="24"/>
          <w:szCs w:val="24"/>
        </w:rPr>
        <w:t xml:space="preserve">sendo </w:t>
      </w:r>
      <w:proofErr w:type="spellStart"/>
      <w:r w:rsidRPr="00D61C48">
        <w:rPr>
          <w:sz w:val="24"/>
          <w:szCs w:val="24"/>
        </w:rPr>
        <w:t>raspad</w:t>
      </w:r>
      <w:proofErr w:type="spellEnd"/>
      <w:r w:rsidR="0023601B">
        <w:rPr>
          <w:sz w:val="24"/>
          <w:szCs w:val="24"/>
          <w:lang w:val="ru-RU"/>
        </w:rPr>
        <w:t>а</w:t>
      </w:r>
      <w:r w:rsidRPr="00D61C48">
        <w:rPr>
          <w:sz w:val="24"/>
          <w:szCs w:val="24"/>
        </w:rPr>
        <w:t xml:space="preserve"> e </w:t>
      </w:r>
      <w:r w:rsidR="0023601B">
        <w:rPr>
          <w:sz w:val="24"/>
          <w:szCs w:val="24"/>
        </w:rPr>
        <w:t>coberta</w:t>
      </w:r>
      <w:r w:rsidRPr="00D61C48">
        <w:rPr>
          <w:sz w:val="24"/>
          <w:szCs w:val="24"/>
        </w:rPr>
        <w:t xml:space="preserve">. Mas mendigava-se como </w:t>
      </w:r>
      <w:r w:rsidR="00E761AF">
        <w:rPr>
          <w:sz w:val="24"/>
          <w:szCs w:val="24"/>
        </w:rPr>
        <w:t>antes,</w:t>
      </w:r>
      <w:r w:rsidRPr="004A34B4">
        <w:rPr>
          <w:sz w:val="24"/>
          <w:szCs w:val="24"/>
        </w:rPr>
        <w:t xml:space="preserve"> </w:t>
      </w:r>
      <w:r w:rsidR="00E761AF">
        <w:rPr>
          <w:sz w:val="24"/>
          <w:szCs w:val="24"/>
        </w:rPr>
        <w:t>em</w:t>
      </w:r>
      <w:r w:rsidRPr="004A34B4">
        <w:rPr>
          <w:sz w:val="24"/>
          <w:szCs w:val="24"/>
        </w:rPr>
        <w:t xml:space="preserve"> nome d</w:t>
      </w:r>
      <w:r w:rsidR="00E761AF">
        <w:rPr>
          <w:sz w:val="24"/>
          <w:szCs w:val="24"/>
        </w:rPr>
        <w:t>e</w:t>
      </w:r>
      <w:r w:rsidRPr="004A34B4">
        <w:rPr>
          <w:sz w:val="24"/>
          <w:szCs w:val="24"/>
        </w:rPr>
        <w:t xml:space="preserve"> Cristo, porque, para os mendigos</w:t>
      </w:r>
      <w:r w:rsidR="00C152E3" w:rsidRPr="00254BEE">
        <w:rPr>
          <w:sz w:val="24"/>
          <w:szCs w:val="24"/>
        </w:rPr>
        <w:t>,</w:t>
      </w:r>
      <w:r w:rsidRPr="00DD6FCE">
        <w:rPr>
          <w:sz w:val="24"/>
          <w:szCs w:val="24"/>
        </w:rPr>
        <w:t xml:space="preserve"> nada mais foi inventado</w:t>
      </w:r>
      <w:r w:rsidR="0023601B">
        <w:rPr>
          <w:sz w:val="24"/>
          <w:szCs w:val="24"/>
        </w:rPr>
        <w:t>. D</w:t>
      </w:r>
      <w:r w:rsidRPr="00A75343">
        <w:rPr>
          <w:sz w:val="24"/>
          <w:szCs w:val="24"/>
        </w:rPr>
        <w:t xml:space="preserve">esde tempos </w:t>
      </w:r>
      <w:r w:rsidR="00E761AF">
        <w:rPr>
          <w:sz w:val="24"/>
          <w:szCs w:val="24"/>
        </w:rPr>
        <w:t>imemoriais</w:t>
      </w:r>
      <w:r w:rsidRPr="00A75343">
        <w:rPr>
          <w:sz w:val="24"/>
          <w:szCs w:val="24"/>
        </w:rPr>
        <w:t xml:space="preserve">, </w:t>
      </w:r>
      <w:proofErr w:type="spellStart"/>
      <w:r w:rsidR="0023601B">
        <w:rPr>
          <w:sz w:val="24"/>
          <w:szCs w:val="24"/>
          <w:lang w:val="en-GB"/>
        </w:rPr>
        <w:t>os</w:t>
      </w:r>
      <w:proofErr w:type="spellEnd"/>
      <w:r w:rsidR="0023601B">
        <w:rPr>
          <w:sz w:val="24"/>
          <w:szCs w:val="24"/>
          <w:lang w:val="en-GB"/>
        </w:rPr>
        <w:t xml:space="preserve"> miser</w:t>
      </w:r>
      <w:proofErr w:type="spellStart"/>
      <w:r w:rsidR="0023601B">
        <w:rPr>
          <w:sz w:val="24"/>
          <w:szCs w:val="24"/>
        </w:rPr>
        <w:t>áveis</w:t>
      </w:r>
      <w:proofErr w:type="spellEnd"/>
      <w:r w:rsidR="0023601B">
        <w:rPr>
          <w:sz w:val="24"/>
          <w:szCs w:val="24"/>
        </w:rPr>
        <w:t xml:space="preserve">, </w:t>
      </w:r>
      <w:r w:rsidR="003B5A87">
        <w:rPr>
          <w:sz w:val="24"/>
          <w:szCs w:val="24"/>
        </w:rPr>
        <w:t>por estarem</w:t>
      </w:r>
      <w:r w:rsidRPr="00A75343">
        <w:rPr>
          <w:sz w:val="24"/>
          <w:szCs w:val="24"/>
        </w:rPr>
        <w:t xml:space="preserve"> no </w:t>
      </w:r>
      <w:r w:rsidR="00963542">
        <w:rPr>
          <w:sz w:val="24"/>
          <w:szCs w:val="24"/>
        </w:rPr>
        <w:t>patamar</w:t>
      </w:r>
      <w:r w:rsidRPr="00A75343">
        <w:rPr>
          <w:sz w:val="24"/>
          <w:szCs w:val="24"/>
        </w:rPr>
        <w:t xml:space="preserve"> mais baixo da sociedade, pod</w:t>
      </w:r>
      <w:r w:rsidR="0023601B">
        <w:rPr>
          <w:sz w:val="24"/>
          <w:szCs w:val="24"/>
        </w:rPr>
        <w:t>em</w:t>
      </w:r>
      <w:r w:rsidRPr="00152E48">
        <w:rPr>
          <w:sz w:val="24"/>
          <w:szCs w:val="24"/>
        </w:rPr>
        <w:t xml:space="preserve"> usar para seu sustento algo mais elevado</w:t>
      </w:r>
      <w:r w:rsidR="007343D3">
        <w:rPr>
          <w:sz w:val="24"/>
          <w:szCs w:val="24"/>
        </w:rPr>
        <w:t>,</w:t>
      </w:r>
      <w:r w:rsidR="00C152E3" w:rsidRPr="00E761AF">
        <w:rPr>
          <w:sz w:val="24"/>
          <w:szCs w:val="24"/>
        </w:rPr>
        <w:t xml:space="preserve"> que a</w:t>
      </w:r>
      <w:r w:rsidR="0023601B">
        <w:rPr>
          <w:sz w:val="24"/>
          <w:szCs w:val="24"/>
        </w:rPr>
        <w:t>ja</w:t>
      </w:r>
      <w:r w:rsidRPr="00E761AF">
        <w:rPr>
          <w:sz w:val="24"/>
          <w:szCs w:val="24"/>
        </w:rPr>
        <w:t xml:space="preserve"> sobre a insensibilidade d</w:t>
      </w:r>
      <w:r w:rsidR="00E761AF">
        <w:rPr>
          <w:sz w:val="24"/>
          <w:szCs w:val="24"/>
        </w:rPr>
        <w:t>e</w:t>
      </w:r>
      <w:r w:rsidRPr="00E761AF">
        <w:rPr>
          <w:sz w:val="24"/>
          <w:szCs w:val="24"/>
        </w:rPr>
        <w:t xml:space="preserve"> seus irmãos. </w:t>
      </w:r>
      <w:r w:rsidR="0023601B">
        <w:rPr>
          <w:sz w:val="24"/>
          <w:szCs w:val="24"/>
        </w:rPr>
        <w:t>Quem s</w:t>
      </w:r>
      <w:r w:rsidR="00E761AF">
        <w:rPr>
          <w:sz w:val="24"/>
          <w:szCs w:val="24"/>
        </w:rPr>
        <w:t>eria capaz</w:t>
      </w:r>
      <w:r w:rsidR="00E761AF" w:rsidRPr="00E761AF">
        <w:rPr>
          <w:sz w:val="24"/>
          <w:szCs w:val="24"/>
        </w:rPr>
        <w:t xml:space="preserve"> </w:t>
      </w:r>
      <w:r w:rsidR="00E761AF">
        <w:rPr>
          <w:sz w:val="24"/>
          <w:szCs w:val="24"/>
        </w:rPr>
        <w:t>de</w:t>
      </w:r>
      <w:r w:rsidRPr="00E761AF">
        <w:rPr>
          <w:sz w:val="24"/>
          <w:szCs w:val="24"/>
        </w:rPr>
        <w:t xml:space="preserve"> mendigar </w:t>
      </w:r>
      <w:r w:rsidR="00E761AF">
        <w:rPr>
          <w:sz w:val="24"/>
          <w:szCs w:val="24"/>
        </w:rPr>
        <w:t>em</w:t>
      </w:r>
      <w:r w:rsidRPr="00E761AF">
        <w:rPr>
          <w:sz w:val="24"/>
          <w:szCs w:val="24"/>
        </w:rPr>
        <w:t xml:space="preserve"> nome do Conselho dos Comissários do Povo </w:t>
      </w:r>
      <w:r w:rsidR="00A46921" w:rsidRPr="00E761AF">
        <w:rPr>
          <w:sz w:val="24"/>
          <w:szCs w:val="24"/>
        </w:rPr>
        <w:t xml:space="preserve">sem </w:t>
      </w:r>
      <w:r w:rsidRPr="00E761AF">
        <w:rPr>
          <w:sz w:val="24"/>
          <w:szCs w:val="24"/>
        </w:rPr>
        <w:t xml:space="preserve">ser considerado um provocador, </w:t>
      </w:r>
      <w:r w:rsidR="00A46921" w:rsidRPr="00E761AF">
        <w:rPr>
          <w:sz w:val="24"/>
          <w:szCs w:val="24"/>
        </w:rPr>
        <w:t>passível de punição</w:t>
      </w:r>
      <w:r w:rsidRPr="00E761AF">
        <w:rPr>
          <w:sz w:val="24"/>
          <w:szCs w:val="24"/>
        </w:rPr>
        <w:t xml:space="preserve"> pel</w:t>
      </w:r>
      <w:r w:rsidR="00B54879">
        <w:rPr>
          <w:sz w:val="24"/>
          <w:szCs w:val="24"/>
        </w:rPr>
        <w:t>o</w:t>
      </w:r>
      <w:r w:rsidRPr="00E761AF">
        <w:rPr>
          <w:sz w:val="24"/>
          <w:szCs w:val="24"/>
        </w:rPr>
        <w:t xml:space="preserve"> GPU</w:t>
      </w:r>
      <w:r w:rsidR="00E761AF">
        <w:rPr>
          <w:sz w:val="24"/>
          <w:szCs w:val="24"/>
        </w:rPr>
        <w:t>?</w:t>
      </w:r>
      <w:r w:rsidRPr="004E1171">
        <w:rPr>
          <w:rStyle w:val="Refdenotaderodap"/>
          <w:sz w:val="24"/>
          <w:szCs w:val="24"/>
        </w:rPr>
        <w:footnoteReference w:id="24"/>
      </w:r>
      <w:r w:rsidRPr="004E1171">
        <w:rPr>
          <w:sz w:val="24"/>
          <w:szCs w:val="24"/>
        </w:rPr>
        <w:t xml:space="preserve"> Por isso o nome </w:t>
      </w:r>
      <w:r w:rsidR="00527339" w:rsidRPr="004E1171">
        <w:rPr>
          <w:sz w:val="24"/>
          <w:szCs w:val="24"/>
        </w:rPr>
        <w:t>d</w:t>
      </w:r>
      <w:r w:rsidR="00527339">
        <w:rPr>
          <w:sz w:val="24"/>
          <w:szCs w:val="24"/>
        </w:rPr>
        <w:t>e</w:t>
      </w:r>
      <w:r w:rsidR="00527339" w:rsidRPr="004E1171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 xml:space="preserve">Cristo foi conservado </w:t>
      </w:r>
      <w:r w:rsidR="00954E98">
        <w:rPr>
          <w:sz w:val="24"/>
          <w:szCs w:val="24"/>
        </w:rPr>
        <w:t>pela</w:t>
      </w:r>
      <w:r w:rsidRPr="004E1171">
        <w:rPr>
          <w:sz w:val="24"/>
          <w:szCs w:val="24"/>
        </w:rPr>
        <w:t xml:space="preserve"> mendicância como um anacronismo, à semelhança de algumas marcas de </w:t>
      </w:r>
      <w:r w:rsidRPr="00DC0414">
        <w:rPr>
          <w:sz w:val="24"/>
          <w:szCs w:val="24"/>
        </w:rPr>
        <w:t xml:space="preserve">cigarro </w:t>
      </w:r>
      <w:r w:rsidR="00954E98">
        <w:rPr>
          <w:sz w:val="24"/>
          <w:szCs w:val="24"/>
        </w:rPr>
        <w:t>pré-revolucionárias</w:t>
      </w:r>
      <w:r w:rsidRPr="00DC0414">
        <w:rPr>
          <w:sz w:val="24"/>
          <w:szCs w:val="24"/>
        </w:rPr>
        <w:t>.</w:t>
      </w:r>
    </w:p>
    <w:p w:rsidR="00523B82" w:rsidRPr="00736B5A" w:rsidRDefault="0023601B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Assim, quando</w:t>
      </w:r>
      <w:r w:rsidR="00954E98">
        <w:rPr>
          <w:sz w:val="24"/>
          <w:szCs w:val="24"/>
        </w:rPr>
        <w:t xml:space="preserve"> </w:t>
      </w:r>
      <w:r w:rsidR="00963542">
        <w:rPr>
          <w:sz w:val="24"/>
          <w:szCs w:val="24"/>
        </w:rPr>
        <w:t xml:space="preserve">em </w:t>
      </w:r>
      <w:r w:rsidR="00954E98">
        <w:rPr>
          <w:sz w:val="24"/>
          <w:szCs w:val="24"/>
        </w:rPr>
        <w:t xml:space="preserve">um </w:t>
      </w:r>
      <w:r w:rsidR="00523B82" w:rsidRPr="00656074">
        <w:rPr>
          <w:sz w:val="24"/>
          <w:szCs w:val="24"/>
        </w:rPr>
        <w:t>fim</w:t>
      </w:r>
      <w:r w:rsidR="00954E98">
        <w:rPr>
          <w:sz w:val="24"/>
          <w:szCs w:val="24"/>
        </w:rPr>
        <w:t xml:space="preserve"> </w:t>
      </w:r>
      <w:r w:rsidR="00523B82" w:rsidRPr="00656074">
        <w:rPr>
          <w:sz w:val="24"/>
          <w:szCs w:val="24"/>
        </w:rPr>
        <w:t>d</w:t>
      </w:r>
      <w:r w:rsidR="00954E98">
        <w:rPr>
          <w:sz w:val="24"/>
          <w:szCs w:val="24"/>
        </w:rPr>
        <w:t>e</w:t>
      </w:r>
      <w:r w:rsidR="00523B82" w:rsidRPr="00656074">
        <w:rPr>
          <w:sz w:val="24"/>
          <w:szCs w:val="24"/>
        </w:rPr>
        <w:t xml:space="preserve"> tarde</w:t>
      </w:r>
      <w:r w:rsidR="0058028B">
        <w:rPr>
          <w:sz w:val="24"/>
          <w:szCs w:val="24"/>
        </w:rPr>
        <w:t xml:space="preserve"> </w:t>
      </w:r>
      <w:r w:rsidR="00523B82" w:rsidRPr="00656074">
        <w:rPr>
          <w:sz w:val="24"/>
          <w:szCs w:val="24"/>
        </w:rPr>
        <w:t>soou o refrão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habitual na casa de ch</w:t>
      </w:r>
      <w:r w:rsidR="00DC652F">
        <w:rPr>
          <w:sz w:val="24"/>
          <w:szCs w:val="24"/>
        </w:rPr>
        <w:t>á</w:t>
      </w:r>
      <w:r w:rsidR="00523B82" w:rsidRPr="00656074">
        <w:rPr>
          <w:sz w:val="24"/>
          <w:szCs w:val="24"/>
        </w:rPr>
        <w:t>: “</w:t>
      </w:r>
      <w:r w:rsidR="00523B82" w:rsidRPr="008F5BF1">
        <w:rPr>
          <w:sz w:val="24"/>
          <w:szCs w:val="24"/>
        </w:rPr>
        <w:t>Senhor! Jesus Cristo... Filho de Deus”, poucos levantaram a cabeça da</w:t>
      </w:r>
      <w:r>
        <w:rPr>
          <w:sz w:val="24"/>
          <w:szCs w:val="24"/>
        </w:rPr>
        <w:t>s</w:t>
      </w:r>
      <w:r w:rsidR="00523B82" w:rsidRPr="008F5BF1">
        <w:rPr>
          <w:sz w:val="24"/>
          <w:szCs w:val="24"/>
        </w:rPr>
        <w:t xml:space="preserve"> roda</w:t>
      </w:r>
      <w:r>
        <w:rPr>
          <w:sz w:val="24"/>
          <w:szCs w:val="24"/>
        </w:rPr>
        <w:t>s</w:t>
      </w:r>
      <w:r w:rsidR="00523B82" w:rsidRPr="008F5BF1">
        <w:rPr>
          <w:sz w:val="24"/>
          <w:szCs w:val="24"/>
        </w:rPr>
        <w:t xml:space="preserve"> de conversa, </w:t>
      </w:r>
      <w:r w:rsidR="00523B82" w:rsidRPr="003B5A87">
        <w:rPr>
          <w:sz w:val="24"/>
          <w:szCs w:val="24"/>
        </w:rPr>
        <w:t>do</w:t>
      </w:r>
      <w:r>
        <w:rPr>
          <w:sz w:val="24"/>
          <w:szCs w:val="24"/>
        </w:rPr>
        <w:t>s</w:t>
      </w:r>
      <w:r w:rsidR="00523B82" w:rsidRPr="003B5A87">
        <w:rPr>
          <w:sz w:val="24"/>
          <w:szCs w:val="24"/>
        </w:rPr>
        <w:t xml:space="preserve"> copo</w:t>
      </w:r>
      <w:r>
        <w:rPr>
          <w:sz w:val="24"/>
          <w:szCs w:val="24"/>
        </w:rPr>
        <w:t>s</w:t>
      </w:r>
      <w:r w:rsidR="00523B82" w:rsidRPr="003B5A87">
        <w:rPr>
          <w:sz w:val="24"/>
          <w:szCs w:val="24"/>
        </w:rPr>
        <w:t xml:space="preserve"> de chá de cenoura </w:t>
      </w:r>
      <w:r>
        <w:rPr>
          <w:sz w:val="24"/>
          <w:szCs w:val="24"/>
        </w:rPr>
        <w:t>e</w:t>
      </w:r>
      <w:r w:rsidR="00B54879">
        <w:rPr>
          <w:sz w:val="24"/>
          <w:szCs w:val="24"/>
        </w:rPr>
        <w:t xml:space="preserve"> das</w:t>
      </w:r>
      <w:r>
        <w:rPr>
          <w:sz w:val="24"/>
          <w:szCs w:val="24"/>
        </w:rPr>
        <w:t xml:space="preserve"> balas de goma</w:t>
      </w:r>
      <w:r w:rsidR="00523B82" w:rsidRPr="003B5A87">
        <w:rPr>
          <w:sz w:val="24"/>
          <w:szCs w:val="24"/>
        </w:rPr>
        <w:t xml:space="preserve">, ou do verdadeiro festim que </w:t>
      </w:r>
      <w:r w:rsidR="003B5A87" w:rsidRPr="003B5A87">
        <w:rPr>
          <w:sz w:val="24"/>
          <w:szCs w:val="24"/>
        </w:rPr>
        <w:t>rumorejava</w:t>
      </w:r>
      <w:r w:rsidR="00523B82" w:rsidRPr="008F5BF1">
        <w:rPr>
          <w:sz w:val="24"/>
          <w:szCs w:val="24"/>
        </w:rPr>
        <w:t xml:space="preserve"> </w:t>
      </w:r>
      <w:r>
        <w:rPr>
          <w:sz w:val="24"/>
          <w:szCs w:val="24"/>
        </w:rPr>
        <w:t>em volta</w:t>
      </w:r>
      <w:r w:rsidR="00523B82" w:rsidRPr="008F5BF1">
        <w:rPr>
          <w:sz w:val="24"/>
          <w:szCs w:val="24"/>
        </w:rPr>
        <w:t xml:space="preserve"> da mesa do chefe da brigada. Lá havia uma garrafa de álcool diluído e, </w:t>
      </w:r>
      <w:r w:rsidR="00076180">
        <w:rPr>
          <w:sz w:val="24"/>
          <w:szCs w:val="24"/>
        </w:rPr>
        <w:t>a</w:t>
      </w:r>
      <w:r w:rsidR="00523B82" w:rsidRPr="008F5BF1">
        <w:rPr>
          <w:sz w:val="24"/>
          <w:szCs w:val="24"/>
        </w:rPr>
        <w:t xml:space="preserve">o lado do arenque, pratos com fatias de um </w:t>
      </w:r>
      <w:r w:rsidR="00523B82" w:rsidRPr="0063123D">
        <w:rPr>
          <w:sz w:val="24"/>
          <w:szCs w:val="24"/>
        </w:rPr>
        <w:t xml:space="preserve">toucinho </w:t>
      </w:r>
      <w:r w:rsidR="005E4DF6" w:rsidRPr="0063123D">
        <w:rPr>
          <w:sz w:val="24"/>
          <w:szCs w:val="24"/>
        </w:rPr>
        <w:t xml:space="preserve">bem </w:t>
      </w:r>
      <w:r w:rsidR="00523B82" w:rsidRPr="00736B5A">
        <w:rPr>
          <w:sz w:val="24"/>
          <w:szCs w:val="24"/>
        </w:rPr>
        <w:t>rosado...</w:t>
      </w:r>
    </w:p>
    <w:p w:rsidR="00523B82" w:rsidRPr="00E761AF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B82C1C">
        <w:rPr>
          <w:sz w:val="24"/>
          <w:szCs w:val="24"/>
        </w:rPr>
        <w:tab/>
        <w:t>Um pouco antes</w:t>
      </w:r>
      <w:r w:rsidR="00954E98">
        <w:rPr>
          <w:sz w:val="24"/>
          <w:szCs w:val="24"/>
        </w:rPr>
        <w:t xml:space="preserve">, </w:t>
      </w:r>
      <w:r w:rsidR="00B171FB">
        <w:rPr>
          <w:sz w:val="24"/>
          <w:szCs w:val="24"/>
        </w:rPr>
        <w:t>haviam dado</w:t>
      </w:r>
      <w:r w:rsidRPr="00B82C1C">
        <w:rPr>
          <w:sz w:val="24"/>
          <w:szCs w:val="24"/>
        </w:rPr>
        <w:t xml:space="preserve"> esmola a dois </w:t>
      </w:r>
      <w:r w:rsidR="00954E98">
        <w:rPr>
          <w:sz w:val="24"/>
          <w:szCs w:val="24"/>
        </w:rPr>
        <w:t>jovens</w:t>
      </w:r>
      <w:r w:rsidRPr="00B82C1C">
        <w:rPr>
          <w:sz w:val="24"/>
          <w:szCs w:val="24"/>
        </w:rPr>
        <w:t xml:space="preserve"> irmãos, que cantaram e dançaram </w:t>
      </w:r>
      <w:r w:rsidRPr="00155DC5">
        <w:rPr>
          <w:sz w:val="24"/>
          <w:szCs w:val="24"/>
        </w:rPr>
        <w:t>a ciganinha,</w:t>
      </w:r>
      <w:r w:rsidRPr="00B82C1C">
        <w:rPr>
          <w:sz w:val="24"/>
          <w:szCs w:val="24"/>
        </w:rPr>
        <w:t xml:space="preserve"> depois a um velho, </w:t>
      </w:r>
      <w:r w:rsidR="00954E98">
        <w:rPr>
          <w:sz w:val="24"/>
          <w:szCs w:val="24"/>
        </w:rPr>
        <w:t xml:space="preserve">e </w:t>
      </w:r>
      <w:r w:rsidR="0023601B">
        <w:rPr>
          <w:sz w:val="24"/>
          <w:szCs w:val="24"/>
        </w:rPr>
        <w:t>ainda</w:t>
      </w:r>
      <w:r w:rsidRPr="00B82C1C">
        <w:rPr>
          <w:sz w:val="24"/>
          <w:szCs w:val="24"/>
        </w:rPr>
        <w:t xml:space="preserve"> a uma mulher </w:t>
      </w:r>
      <w:r w:rsidR="0023601B">
        <w:rPr>
          <w:sz w:val="24"/>
          <w:szCs w:val="24"/>
        </w:rPr>
        <w:t>segurando</w:t>
      </w:r>
      <w:r w:rsidRPr="00B82C1C">
        <w:rPr>
          <w:sz w:val="24"/>
          <w:szCs w:val="24"/>
        </w:rPr>
        <w:t xml:space="preserve"> um bebê... A miséria é inoportuna, </w:t>
      </w:r>
      <w:r w:rsidRPr="00F55B54">
        <w:rPr>
          <w:sz w:val="24"/>
          <w:szCs w:val="24"/>
        </w:rPr>
        <w:t xml:space="preserve">não tem tato nem consciência, </w:t>
      </w:r>
      <w:r w:rsidR="00FA501B" w:rsidRPr="00F55B54">
        <w:rPr>
          <w:sz w:val="24"/>
          <w:szCs w:val="24"/>
        </w:rPr>
        <w:t xml:space="preserve">e </w:t>
      </w:r>
      <w:r w:rsidRPr="00D61C48">
        <w:rPr>
          <w:sz w:val="24"/>
          <w:szCs w:val="24"/>
        </w:rPr>
        <w:t>su</w:t>
      </w:r>
      <w:r w:rsidRPr="004A34B4">
        <w:rPr>
          <w:sz w:val="24"/>
          <w:szCs w:val="24"/>
        </w:rPr>
        <w:t xml:space="preserve">a vontade é arrancar </w:t>
      </w:r>
      <w:r w:rsidR="003A515D" w:rsidRPr="00DD6FCE">
        <w:rPr>
          <w:sz w:val="24"/>
          <w:szCs w:val="24"/>
        </w:rPr>
        <w:t xml:space="preserve">o máximo </w:t>
      </w:r>
      <w:r w:rsidRPr="00A91719">
        <w:rPr>
          <w:sz w:val="24"/>
          <w:szCs w:val="24"/>
        </w:rPr>
        <w:t xml:space="preserve">para si, </w:t>
      </w:r>
      <w:r w:rsidR="003A515D" w:rsidRPr="00152E48">
        <w:rPr>
          <w:sz w:val="24"/>
          <w:szCs w:val="24"/>
        </w:rPr>
        <w:t>passando para trás o</w:t>
      </w:r>
      <w:r w:rsidRPr="00E761AF">
        <w:rPr>
          <w:sz w:val="24"/>
          <w:szCs w:val="24"/>
        </w:rPr>
        <w:t xml:space="preserve"> irmão miserável...</w:t>
      </w:r>
    </w:p>
    <w:p w:rsidR="00523B82" w:rsidRPr="00954E98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E761AF">
        <w:rPr>
          <w:sz w:val="24"/>
          <w:szCs w:val="24"/>
        </w:rPr>
        <w:tab/>
      </w:r>
      <w:r w:rsidR="00076180">
        <w:rPr>
          <w:sz w:val="24"/>
          <w:szCs w:val="24"/>
        </w:rPr>
        <w:t>Visivelmente</w:t>
      </w:r>
      <w:r w:rsidR="00B171FB">
        <w:rPr>
          <w:sz w:val="24"/>
          <w:szCs w:val="24"/>
        </w:rPr>
        <w:t>, a</w:t>
      </w:r>
      <w:r w:rsidRPr="00E761AF">
        <w:rPr>
          <w:sz w:val="24"/>
          <w:szCs w:val="24"/>
        </w:rPr>
        <w:t xml:space="preserve"> garota que </w:t>
      </w:r>
      <w:r w:rsidR="00954E98">
        <w:rPr>
          <w:sz w:val="24"/>
          <w:szCs w:val="24"/>
        </w:rPr>
        <w:t>entrou</w:t>
      </w:r>
      <w:r w:rsidR="00954E98" w:rsidRPr="00E761AF">
        <w:rPr>
          <w:sz w:val="24"/>
          <w:szCs w:val="24"/>
        </w:rPr>
        <w:t xml:space="preserve"> </w:t>
      </w:r>
      <w:r w:rsidRPr="00E761AF">
        <w:rPr>
          <w:sz w:val="24"/>
          <w:szCs w:val="24"/>
        </w:rPr>
        <w:t xml:space="preserve">na casa de chá não queria saber se as pessoas estavam cansadas no fim do dia, </w:t>
      </w:r>
      <w:r w:rsidR="007F7925" w:rsidRPr="00954E98">
        <w:rPr>
          <w:sz w:val="24"/>
          <w:szCs w:val="24"/>
        </w:rPr>
        <w:t xml:space="preserve">se </w:t>
      </w:r>
      <w:r w:rsidRPr="00954E98">
        <w:rPr>
          <w:sz w:val="24"/>
          <w:szCs w:val="24"/>
        </w:rPr>
        <w:t xml:space="preserve">o que estavam comendo e bebendo </w:t>
      </w:r>
      <w:r w:rsidR="00954E98">
        <w:rPr>
          <w:sz w:val="24"/>
          <w:szCs w:val="24"/>
        </w:rPr>
        <w:t>havia sido obtido à custa</w:t>
      </w:r>
      <w:r w:rsidRPr="00954E98">
        <w:rPr>
          <w:sz w:val="24"/>
          <w:szCs w:val="24"/>
        </w:rPr>
        <w:t xml:space="preserve"> </w:t>
      </w:r>
      <w:r w:rsidR="00954E98">
        <w:rPr>
          <w:sz w:val="24"/>
          <w:szCs w:val="24"/>
        </w:rPr>
        <w:t>de</w:t>
      </w:r>
      <w:r w:rsidRPr="00954E98">
        <w:rPr>
          <w:sz w:val="24"/>
          <w:szCs w:val="24"/>
        </w:rPr>
        <w:t xml:space="preserve"> trabalho árduo</w:t>
      </w:r>
      <w:r w:rsidR="00076180">
        <w:rPr>
          <w:sz w:val="24"/>
          <w:szCs w:val="24"/>
        </w:rPr>
        <w:t>,</w:t>
      </w:r>
      <w:r w:rsidR="00B171FB">
        <w:rPr>
          <w:sz w:val="24"/>
          <w:szCs w:val="24"/>
        </w:rPr>
        <w:t xml:space="preserve"> </w:t>
      </w:r>
      <w:r w:rsidR="00954E98">
        <w:rPr>
          <w:sz w:val="24"/>
          <w:szCs w:val="24"/>
        </w:rPr>
        <w:t>d</w:t>
      </w:r>
      <w:r w:rsidR="00B171FB">
        <w:rPr>
          <w:sz w:val="24"/>
          <w:szCs w:val="24"/>
        </w:rPr>
        <w:t>a</w:t>
      </w:r>
      <w:r w:rsidRPr="00954E98">
        <w:rPr>
          <w:sz w:val="24"/>
          <w:szCs w:val="24"/>
        </w:rPr>
        <w:t xml:space="preserve"> sorte</w:t>
      </w:r>
      <w:r w:rsidR="00B171FB">
        <w:rPr>
          <w:sz w:val="24"/>
          <w:szCs w:val="24"/>
        </w:rPr>
        <w:t xml:space="preserve"> ou d</w:t>
      </w:r>
      <w:r w:rsidRPr="00954E98">
        <w:rPr>
          <w:sz w:val="24"/>
          <w:szCs w:val="24"/>
        </w:rPr>
        <w:t xml:space="preserve">e privilégios, </w:t>
      </w:r>
      <w:r w:rsidR="00076180">
        <w:rPr>
          <w:sz w:val="24"/>
          <w:szCs w:val="24"/>
        </w:rPr>
        <w:t xml:space="preserve">ou </w:t>
      </w:r>
      <w:r w:rsidR="007F7925" w:rsidRPr="00954E98">
        <w:rPr>
          <w:sz w:val="24"/>
          <w:szCs w:val="24"/>
        </w:rPr>
        <w:t xml:space="preserve">se </w:t>
      </w:r>
      <w:r w:rsidRPr="00954E98">
        <w:rPr>
          <w:sz w:val="24"/>
          <w:szCs w:val="24"/>
        </w:rPr>
        <w:t xml:space="preserve">os miseráveis </w:t>
      </w:r>
      <w:r w:rsidR="007F7925" w:rsidRPr="00954E98">
        <w:rPr>
          <w:sz w:val="24"/>
          <w:szCs w:val="24"/>
        </w:rPr>
        <w:t xml:space="preserve">as </w:t>
      </w:r>
      <w:r w:rsidRPr="00954E98">
        <w:rPr>
          <w:sz w:val="24"/>
          <w:szCs w:val="24"/>
        </w:rPr>
        <w:t xml:space="preserve">aborreciam, como </w:t>
      </w:r>
      <w:r w:rsidR="008A5B31">
        <w:rPr>
          <w:sz w:val="24"/>
          <w:szCs w:val="24"/>
        </w:rPr>
        <w:t>mosquitos</w:t>
      </w:r>
      <w:r w:rsidR="008A5B31" w:rsidRPr="00954E98">
        <w:rPr>
          <w:sz w:val="24"/>
          <w:szCs w:val="24"/>
        </w:rPr>
        <w:t xml:space="preserve"> </w:t>
      </w:r>
      <w:r w:rsidRPr="00954E98">
        <w:rPr>
          <w:sz w:val="24"/>
          <w:szCs w:val="24"/>
        </w:rPr>
        <w:t>suga</w:t>
      </w:r>
      <w:r w:rsidR="00963542">
        <w:rPr>
          <w:sz w:val="24"/>
          <w:szCs w:val="24"/>
        </w:rPr>
        <w:t>ndo</w:t>
      </w:r>
      <w:r w:rsidR="007F7925" w:rsidRPr="00954E98">
        <w:rPr>
          <w:sz w:val="24"/>
          <w:szCs w:val="24"/>
        </w:rPr>
        <w:t xml:space="preserve"> </w:t>
      </w:r>
      <w:r w:rsidRPr="00954E98">
        <w:rPr>
          <w:sz w:val="24"/>
          <w:szCs w:val="24"/>
        </w:rPr>
        <w:t>o sangue d</w:t>
      </w:r>
      <w:r w:rsidR="00F910B6">
        <w:rPr>
          <w:sz w:val="24"/>
          <w:szCs w:val="24"/>
        </w:rPr>
        <w:t>e um</w:t>
      </w:r>
      <w:r w:rsidRPr="00954E98">
        <w:rPr>
          <w:sz w:val="24"/>
          <w:szCs w:val="24"/>
        </w:rPr>
        <w:t xml:space="preserve"> cavalo de </w:t>
      </w:r>
      <w:r w:rsidR="00963542">
        <w:rPr>
          <w:sz w:val="24"/>
          <w:szCs w:val="24"/>
        </w:rPr>
        <w:t>carga</w:t>
      </w:r>
      <w:r w:rsidRPr="00954E98">
        <w:rPr>
          <w:sz w:val="24"/>
          <w:szCs w:val="24"/>
        </w:rPr>
        <w:t>.</w:t>
      </w:r>
    </w:p>
    <w:p w:rsidR="00523B82" w:rsidRPr="005B501B" w:rsidRDefault="00523B82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954E98">
        <w:rPr>
          <w:sz w:val="24"/>
          <w:szCs w:val="24"/>
        </w:rPr>
        <w:t xml:space="preserve">Em geral, há algo </w:t>
      </w:r>
      <w:r w:rsidR="004908B6">
        <w:rPr>
          <w:sz w:val="24"/>
          <w:szCs w:val="24"/>
        </w:rPr>
        <w:t xml:space="preserve">de </w:t>
      </w:r>
      <w:r w:rsidR="000C4465" w:rsidRPr="00954E98">
        <w:rPr>
          <w:sz w:val="24"/>
          <w:szCs w:val="24"/>
        </w:rPr>
        <w:t xml:space="preserve">atrevido </w:t>
      </w:r>
      <w:r w:rsidRPr="005B501B">
        <w:rPr>
          <w:sz w:val="24"/>
          <w:szCs w:val="24"/>
        </w:rPr>
        <w:t xml:space="preserve">e exigente na mendicância das crianças, </w:t>
      </w:r>
      <w:r w:rsidR="003036FC">
        <w:rPr>
          <w:sz w:val="24"/>
          <w:szCs w:val="24"/>
        </w:rPr>
        <w:t>ao contrário</w:t>
      </w:r>
      <w:r w:rsidR="003036FC" w:rsidRPr="005B501B">
        <w:rPr>
          <w:sz w:val="24"/>
          <w:szCs w:val="24"/>
        </w:rPr>
        <w:t xml:space="preserve"> </w:t>
      </w:r>
      <w:r w:rsidRPr="005B501B">
        <w:rPr>
          <w:sz w:val="24"/>
          <w:szCs w:val="24"/>
        </w:rPr>
        <w:t xml:space="preserve">da mendicância dos adultos e, especialmente, dos </w:t>
      </w:r>
      <w:r w:rsidR="00076180">
        <w:rPr>
          <w:sz w:val="24"/>
          <w:szCs w:val="24"/>
        </w:rPr>
        <w:t>velhos</w:t>
      </w:r>
      <w:r w:rsidRPr="005B501B">
        <w:rPr>
          <w:sz w:val="24"/>
          <w:szCs w:val="24"/>
        </w:rPr>
        <w:t>. Em primeiro lugar</w:t>
      </w:r>
      <w:r w:rsidR="005B501B">
        <w:rPr>
          <w:sz w:val="24"/>
          <w:szCs w:val="24"/>
        </w:rPr>
        <w:t>,</w:t>
      </w:r>
      <w:r w:rsidRPr="005B501B">
        <w:rPr>
          <w:sz w:val="24"/>
          <w:szCs w:val="24"/>
        </w:rPr>
        <w:t xml:space="preserve"> a criança </w:t>
      </w:r>
      <w:r w:rsidR="00B171FB">
        <w:rPr>
          <w:sz w:val="24"/>
          <w:szCs w:val="24"/>
        </w:rPr>
        <w:t xml:space="preserve">que </w:t>
      </w:r>
      <w:r w:rsidRPr="005B501B">
        <w:rPr>
          <w:sz w:val="24"/>
          <w:szCs w:val="24"/>
        </w:rPr>
        <w:t xml:space="preserve">mendiga raramente chora </w:t>
      </w:r>
      <w:r w:rsidR="00C314EC">
        <w:rPr>
          <w:sz w:val="24"/>
          <w:szCs w:val="24"/>
        </w:rPr>
        <w:t>em</w:t>
      </w:r>
      <w:r w:rsidR="00C314EC" w:rsidRPr="005B501B">
        <w:rPr>
          <w:sz w:val="24"/>
          <w:szCs w:val="24"/>
        </w:rPr>
        <w:t xml:space="preserve"> </w:t>
      </w:r>
      <w:r w:rsidRPr="005B501B">
        <w:rPr>
          <w:sz w:val="24"/>
          <w:szCs w:val="24"/>
        </w:rPr>
        <w:t xml:space="preserve">seu esforço </w:t>
      </w:r>
      <w:r w:rsidRPr="004D60D5">
        <w:rPr>
          <w:sz w:val="24"/>
          <w:szCs w:val="24"/>
        </w:rPr>
        <w:t>de apiedar</w:t>
      </w:r>
      <w:r w:rsidRPr="00954E98">
        <w:rPr>
          <w:sz w:val="24"/>
          <w:szCs w:val="24"/>
        </w:rPr>
        <w:t xml:space="preserve"> e</w:t>
      </w:r>
      <w:r w:rsidR="000C4465" w:rsidRPr="00954E98">
        <w:rPr>
          <w:sz w:val="24"/>
          <w:szCs w:val="24"/>
        </w:rPr>
        <w:t>,</w:t>
      </w:r>
      <w:r w:rsidRPr="005B501B">
        <w:rPr>
          <w:sz w:val="24"/>
          <w:szCs w:val="24"/>
        </w:rPr>
        <w:t xml:space="preserve"> quando</w:t>
      </w:r>
      <w:r w:rsidR="006B1654" w:rsidRPr="005B501B">
        <w:rPr>
          <w:sz w:val="24"/>
          <w:szCs w:val="24"/>
        </w:rPr>
        <w:t xml:space="preserve"> o faz</w:t>
      </w:r>
      <w:r w:rsidRPr="005B501B">
        <w:rPr>
          <w:sz w:val="24"/>
          <w:szCs w:val="24"/>
        </w:rPr>
        <w:t xml:space="preserve">, </w:t>
      </w:r>
      <w:r w:rsidR="001A31EE">
        <w:rPr>
          <w:sz w:val="24"/>
          <w:szCs w:val="24"/>
        </w:rPr>
        <w:t xml:space="preserve">isso </w:t>
      </w:r>
      <w:r w:rsidRPr="005B501B">
        <w:rPr>
          <w:sz w:val="24"/>
          <w:szCs w:val="24"/>
        </w:rPr>
        <w:t xml:space="preserve">soa claramente falso, evidenciando que foi ensinada </w:t>
      </w:r>
      <w:r w:rsidR="006B1654" w:rsidRPr="005B501B">
        <w:rPr>
          <w:sz w:val="24"/>
          <w:szCs w:val="24"/>
        </w:rPr>
        <w:t>a fazê-lo</w:t>
      </w:r>
      <w:r w:rsidRPr="005B501B">
        <w:rPr>
          <w:sz w:val="24"/>
          <w:szCs w:val="24"/>
        </w:rPr>
        <w:t xml:space="preserve"> e </w:t>
      </w:r>
      <w:r w:rsidR="006B1654" w:rsidRPr="005B501B">
        <w:rPr>
          <w:sz w:val="24"/>
          <w:szCs w:val="24"/>
        </w:rPr>
        <w:t xml:space="preserve">que </w:t>
      </w:r>
      <w:r w:rsidRPr="005B501B">
        <w:rPr>
          <w:sz w:val="24"/>
          <w:szCs w:val="24"/>
        </w:rPr>
        <w:t xml:space="preserve">não </w:t>
      </w:r>
      <w:r w:rsidR="006B1654" w:rsidRPr="005B501B">
        <w:rPr>
          <w:sz w:val="24"/>
          <w:szCs w:val="24"/>
        </w:rPr>
        <w:t>se trata de choro espontâneo</w:t>
      </w:r>
      <w:r w:rsidRPr="005B501B">
        <w:rPr>
          <w:sz w:val="24"/>
          <w:szCs w:val="24"/>
        </w:rPr>
        <w:t>. Em segundo lugar, agradece a esmola sem prazer</w:t>
      </w:r>
      <w:r w:rsidR="003036FC">
        <w:rPr>
          <w:sz w:val="24"/>
          <w:szCs w:val="24"/>
        </w:rPr>
        <w:t xml:space="preserve"> ou, com frequência, </w:t>
      </w:r>
      <w:r w:rsidRPr="005B501B">
        <w:rPr>
          <w:sz w:val="24"/>
          <w:szCs w:val="24"/>
        </w:rPr>
        <w:t xml:space="preserve">sequer agradece, </w:t>
      </w:r>
      <w:r w:rsidR="00135727" w:rsidRPr="005B501B">
        <w:rPr>
          <w:sz w:val="24"/>
          <w:szCs w:val="24"/>
        </w:rPr>
        <w:t>pega</w:t>
      </w:r>
      <w:r w:rsidR="005B501B">
        <w:rPr>
          <w:sz w:val="24"/>
          <w:szCs w:val="24"/>
        </w:rPr>
        <w:t>-a</w:t>
      </w:r>
      <w:r w:rsidRPr="005B501B">
        <w:rPr>
          <w:sz w:val="24"/>
          <w:szCs w:val="24"/>
        </w:rPr>
        <w:t xml:space="preserve"> como se </w:t>
      </w:r>
      <w:r w:rsidR="005B501B">
        <w:rPr>
          <w:sz w:val="24"/>
          <w:szCs w:val="24"/>
        </w:rPr>
        <w:t xml:space="preserve">tivesse </w:t>
      </w:r>
      <w:r w:rsidRPr="005B501B">
        <w:rPr>
          <w:sz w:val="24"/>
          <w:szCs w:val="24"/>
        </w:rPr>
        <w:t>receb</w:t>
      </w:r>
      <w:r w:rsidR="005B501B">
        <w:rPr>
          <w:sz w:val="24"/>
          <w:szCs w:val="24"/>
        </w:rPr>
        <w:t>ido</w:t>
      </w:r>
      <w:r w:rsidRPr="005B501B">
        <w:rPr>
          <w:sz w:val="24"/>
          <w:szCs w:val="24"/>
        </w:rPr>
        <w:t xml:space="preserve"> </w:t>
      </w:r>
      <w:r w:rsidR="00135727" w:rsidRPr="005B501B">
        <w:rPr>
          <w:sz w:val="24"/>
          <w:szCs w:val="24"/>
        </w:rPr>
        <w:t xml:space="preserve">o </w:t>
      </w:r>
      <w:r w:rsidRPr="005B501B">
        <w:rPr>
          <w:sz w:val="24"/>
          <w:szCs w:val="24"/>
        </w:rPr>
        <w:t xml:space="preserve">que lhe </w:t>
      </w:r>
      <w:r w:rsidR="00135727" w:rsidRPr="005B501B">
        <w:rPr>
          <w:sz w:val="24"/>
          <w:szCs w:val="24"/>
        </w:rPr>
        <w:t>pertence</w:t>
      </w:r>
      <w:r w:rsidRPr="005B501B">
        <w:rPr>
          <w:sz w:val="24"/>
          <w:szCs w:val="24"/>
        </w:rPr>
        <w:t>, como se todos em volta lhe devessem</w:t>
      </w:r>
      <w:r w:rsidR="005B501B">
        <w:rPr>
          <w:sz w:val="24"/>
          <w:szCs w:val="24"/>
        </w:rPr>
        <w:t xml:space="preserve"> algo</w:t>
      </w:r>
      <w:r w:rsidRPr="005B501B">
        <w:rPr>
          <w:sz w:val="24"/>
          <w:szCs w:val="24"/>
        </w:rPr>
        <w:t xml:space="preserve"> </w:t>
      </w:r>
      <w:r w:rsidR="00135727" w:rsidRPr="005B501B">
        <w:rPr>
          <w:sz w:val="24"/>
          <w:szCs w:val="24"/>
        </w:rPr>
        <w:t>ou</w:t>
      </w:r>
      <w:r w:rsidRPr="005B501B">
        <w:rPr>
          <w:sz w:val="24"/>
          <w:szCs w:val="24"/>
        </w:rPr>
        <w:t xml:space="preserve"> fossem seus pais. </w:t>
      </w:r>
      <w:r w:rsidR="00135727" w:rsidRPr="005B501B">
        <w:rPr>
          <w:sz w:val="24"/>
          <w:szCs w:val="24"/>
        </w:rPr>
        <w:t>Além disso</w:t>
      </w:r>
      <w:r w:rsidRPr="005B501B">
        <w:rPr>
          <w:sz w:val="24"/>
          <w:szCs w:val="24"/>
        </w:rPr>
        <w:t>, na casa de chá não havia mulher</w:t>
      </w:r>
      <w:r w:rsidR="005B501B">
        <w:rPr>
          <w:sz w:val="24"/>
          <w:szCs w:val="24"/>
        </w:rPr>
        <w:t>es</w:t>
      </w:r>
      <w:r w:rsidRPr="005B501B">
        <w:rPr>
          <w:sz w:val="24"/>
          <w:szCs w:val="24"/>
        </w:rPr>
        <w:t xml:space="preserve">, e </w:t>
      </w:r>
      <w:r w:rsidR="005B501B">
        <w:rPr>
          <w:sz w:val="24"/>
          <w:szCs w:val="24"/>
        </w:rPr>
        <w:t>os</w:t>
      </w:r>
      <w:r w:rsidRPr="005B501B">
        <w:rPr>
          <w:sz w:val="24"/>
          <w:szCs w:val="24"/>
        </w:rPr>
        <w:t xml:space="preserve"> home</w:t>
      </w:r>
      <w:r w:rsidR="005B501B">
        <w:rPr>
          <w:sz w:val="24"/>
          <w:szCs w:val="24"/>
        </w:rPr>
        <w:t>ns</w:t>
      </w:r>
      <w:r w:rsidRPr="005B501B">
        <w:rPr>
          <w:sz w:val="24"/>
          <w:szCs w:val="24"/>
        </w:rPr>
        <w:t xml:space="preserve"> daria</w:t>
      </w:r>
      <w:r w:rsidR="005B501B">
        <w:rPr>
          <w:sz w:val="24"/>
          <w:szCs w:val="24"/>
        </w:rPr>
        <w:t>m</w:t>
      </w:r>
      <w:r w:rsidRPr="005B501B">
        <w:rPr>
          <w:sz w:val="24"/>
          <w:szCs w:val="24"/>
        </w:rPr>
        <w:t xml:space="preserve"> esmola com mais vontade se o mendigo não lhe</w:t>
      </w:r>
      <w:r w:rsidR="005B501B">
        <w:rPr>
          <w:sz w:val="24"/>
          <w:szCs w:val="24"/>
        </w:rPr>
        <w:t>s</w:t>
      </w:r>
      <w:r w:rsidRPr="005B501B">
        <w:rPr>
          <w:sz w:val="24"/>
          <w:szCs w:val="24"/>
        </w:rPr>
        <w:t xml:space="preserve"> causasse pena</w:t>
      </w:r>
      <w:r w:rsidR="005B501B">
        <w:rPr>
          <w:sz w:val="24"/>
          <w:szCs w:val="24"/>
        </w:rPr>
        <w:t>,</w:t>
      </w:r>
      <w:r w:rsidRPr="005B501B">
        <w:rPr>
          <w:sz w:val="24"/>
          <w:szCs w:val="24"/>
        </w:rPr>
        <w:t xml:space="preserve"> mas</w:t>
      </w:r>
      <w:r w:rsidR="003036FC">
        <w:rPr>
          <w:sz w:val="24"/>
          <w:szCs w:val="24"/>
        </w:rPr>
        <w:t xml:space="preserve"> </w:t>
      </w:r>
      <w:proofErr w:type="gramStart"/>
      <w:r w:rsidR="005B501B">
        <w:rPr>
          <w:sz w:val="24"/>
          <w:szCs w:val="24"/>
        </w:rPr>
        <w:t>alegria</w:t>
      </w:r>
      <w:r w:rsidRPr="005B501B">
        <w:rPr>
          <w:sz w:val="24"/>
          <w:szCs w:val="24"/>
        </w:rPr>
        <w:t xml:space="preserve">, como </w:t>
      </w:r>
      <w:r w:rsidR="005B501B">
        <w:rPr>
          <w:sz w:val="24"/>
          <w:szCs w:val="24"/>
        </w:rPr>
        <w:t>os</w:t>
      </w:r>
      <w:r w:rsidRPr="005B501B">
        <w:rPr>
          <w:sz w:val="24"/>
          <w:szCs w:val="24"/>
        </w:rPr>
        <w:t xml:space="preserve"> dois irmãos</w:t>
      </w:r>
      <w:r w:rsidR="001C33EB">
        <w:rPr>
          <w:sz w:val="24"/>
          <w:szCs w:val="24"/>
        </w:rPr>
        <w:t xml:space="preserve">, ao dançarem </w:t>
      </w:r>
      <w:r w:rsidR="001C33EB" w:rsidRPr="00D36667">
        <w:rPr>
          <w:sz w:val="24"/>
          <w:szCs w:val="24"/>
        </w:rPr>
        <w:t>a ciganinha</w:t>
      </w:r>
      <w:r w:rsidR="001C33EB">
        <w:rPr>
          <w:sz w:val="24"/>
          <w:szCs w:val="24"/>
        </w:rPr>
        <w:t>,</w:t>
      </w:r>
      <w:r w:rsidRPr="005B501B">
        <w:rPr>
          <w:sz w:val="24"/>
          <w:szCs w:val="24"/>
        </w:rPr>
        <w:t xml:space="preserve"> </w:t>
      </w:r>
      <w:r w:rsidR="003036FC">
        <w:rPr>
          <w:sz w:val="24"/>
          <w:szCs w:val="24"/>
        </w:rPr>
        <w:t>generosamente fizeram</w:t>
      </w:r>
      <w:proofErr w:type="gramEnd"/>
      <w:r w:rsidRPr="005B501B">
        <w:rPr>
          <w:sz w:val="24"/>
          <w:szCs w:val="24"/>
        </w:rPr>
        <w:t xml:space="preserve">. Mas a garotinha, </w:t>
      </w:r>
      <w:r w:rsidR="003036FC">
        <w:rPr>
          <w:sz w:val="24"/>
          <w:szCs w:val="24"/>
        </w:rPr>
        <w:t>ao que parece</w:t>
      </w:r>
      <w:r w:rsidRPr="005B501B">
        <w:rPr>
          <w:sz w:val="24"/>
          <w:szCs w:val="24"/>
        </w:rPr>
        <w:t xml:space="preserve">, </w:t>
      </w:r>
      <w:r w:rsidR="003036FC">
        <w:rPr>
          <w:sz w:val="24"/>
          <w:szCs w:val="24"/>
        </w:rPr>
        <w:t xml:space="preserve">não fazia tempo que </w:t>
      </w:r>
      <w:r w:rsidRPr="005B501B">
        <w:rPr>
          <w:sz w:val="24"/>
          <w:szCs w:val="24"/>
        </w:rPr>
        <w:t>mendigava</w:t>
      </w:r>
      <w:r w:rsidR="005B501B">
        <w:rPr>
          <w:sz w:val="24"/>
          <w:szCs w:val="24"/>
        </w:rPr>
        <w:t>:</w:t>
      </w:r>
      <w:r w:rsidRPr="005B501B">
        <w:rPr>
          <w:sz w:val="24"/>
          <w:szCs w:val="24"/>
        </w:rPr>
        <w:t xml:space="preserve"> não </w:t>
      </w:r>
      <w:r w:rsidR="00076180">
        <w:rPr>
          <w:sz w:val="24"/>
          <w:szCs w:val="24"/>
        </w:rPr>
        <w:t>divertia</w:t>
      </w:r>
      <w:r w:rsidR="00076180" w:rsidRPr="005B501B">
        <w:rPr>
          <w:sz w:val="24"/>
          <w:szCs w:val="24"/>
        </w:rPr>
        <w:t xml:space="preserve"> </w:t>
      </w:r>
      <w:r w:rsidRPr="005B501B">
        <w:rPr>
          <w:sz w:val="24"/>
          <w:szCs w:val="24"/>
        </w:rPr>
        <w:t xml:space="preserve">o público, </w:t>
      </w:r>
      <w:r w:rsidR="00135727" w:rsidRPr="005B501B">
        <w:rPr>
          <w:sz w:val="24"/>
          <w:szCs w:val="24"/>
        </w:rPr>
        <w:t xml:space="preserve">apenas </w:t>
      </w:r>
      <w:r w:rsidRPr="005B501B">
        <w:rPr>
          <w:sz w:val="24"/>
          <w:szCs w:val="24"/>
        </w:rPr>
        <w:t xml:space="preserve">andava </w:t>
      </w:r>
      <w:r w:rsidR="005B501B">
        <w:rPr>
          <w:sz w:val="24"/>
          <w:szCs w:val="24"/>
        </w:rPr>
        <w:t xml:space="preserve">por </w:t>
      </w:r>
      <w:r w:rsidRPr="005B501B">
        <w:rPr>
          <w:sz w:val="24"/>
          <w:szCs w:val="24"/>
        </w:rPr>
        <w:t xml:space="preserve">entre as mesas, pronunciando </w:t>
      </w:r>
      <w:r w:rsidR="00257DC9" w:rsidRPr="005B501B">
        <w:rPr>
          <w:sz w:val="24"/>
          <w:szCs w:val="24"/>
        </w:rPr>
        <w:t xml:space="preserve">o nome de Cristo </w:t>
      </w:r>
      <w:r w:rsidRPr="005B501B">
        <w:rPr>
          <w:sz w:val="24"/>
          <w:szCs w:val="24"/>
        </w:rPr>
        <w:t xml:space="preserve">de maneira </w:t>
      </w:r>
      <w:r w:rsidR="007C5688">
        <w:rPr>
          <w:sz w:val="24"/>
          <w:szCs w:val="24"/>
        </w:rPr>
        <w:t>monótona</w:t>
      </w:r>
      <w:r w:rsidR="007C5688" w:rsidRPr="005B501B">
        <w:rPr>
          <w:sz w:val="24"/>
          <w:szCs w:val="24"/>
        </w:rPr>
        <w:t xml:space="preserve"> </w:t>
      </w:r>
      <w:r w:rsidR="00257DC9">
        <w:rPr>
          <w:sz w:val="24"/>
          <w:szCs w:val="24"/>
        </w:rPr>
        <w:t xml:space="preserve">e </w:t>
      </w:r>
      <w:r w:rsidR="00257DC9" w:rsidRPr="005B501B">
        <w:rPr>
          <w:sz w:val="24"/>
          <w:szCs w:val="24"/>
        </w:rPr>
        <w:t>com uma voz sonora</w:t>
      </w:r>
      <w:r w:rsidRPr="005B501B">
        <w:rPr>
          <w:sz w:val="24"/>
          <w:szCs w:val="24"/>
        </w:rPr>
        <w:t>, como uma</w:t>
      </w:r>
      <w:r w:rsidR="001A31EE">
        <w:rPr>
          <w:sz w:val="24"/>
          <w:szCs w:val="24"/>
        </w:rPr>
        <w:t xml:space="preserve"> cantiga</w:t>
      </w:r>
      <w:r w:rsidRPr="005B501B">
        <w:rPr>
          <w:sz w:val="24"/>
          <w:szCs w:val="24"/>
        </w:rPr>
        <w:t xml:space="preserve"> infantil. </w:t>
      </w:r>
      <w:r w:rsidR="004D60D5">
        <w:rPr>
          <w:sz w:val="24"/>
          <w:szCs w:val="24"/>
        </w:rPr>
        <w:t>Ela tinha um rosto típico de camponesa</w:t>
      </w:r>
      <w:r w:rsidRPr="005B501B">
        <w:rPr>
          <w:sz w:val="24"/>
          <w:szCs w:val="24"/>
        </w:rPr>
        <w:t>, tranquilo</w:t>
      </w:r>
      <w:r w:rsidR="0041157B">
        <w:rPr>
          <w:sz w:val="24"/>
          <w:szCs w:val="24"/>
        </w:rPr>
        <w:t xml:space="preserve">; </w:t>
      </w:r>
      <w:r w:rsidRPr="005B501B">
        <w:rPr>
          <w:sz w:val="24"/>
          <w:szCs w:val="24"/>
        </w:rPr>
        <w:t xml:space="preserve">nos olhos cinzentos havia algo </w:t>
      </w:r>
      <w:r w:rsidR="0085690E" w:rsidRPr="00C1302E">
        <w:rPr>
          <w:sz w:val="24"/>
          <w:szCs w:val="24"/>
        </w:rPr>
        <w:t>como que</w:t>
      </w:r>
      <w:r w:rsidR="0085690E">
        <w:rPr>
          <w:sz w:val="24"/>
          <w:szCs w:val="24"/>
        </w:rPr>
        <w:t xml:space="preserve"> </w:t>
      </w:r>
      <w:r w:rsidRPr="005B501B">
        <w:rPr>
          <w:sz w:val="24"/>
          <w:szCs w:val="24"/>
        </w:rPr>
        <w:t>entre a estupidez e a bondade, mas nos lábios</w:t>
      </w:r>
      <w:r w:rsidR="0085690E">
        <w:rPr>
          <w:sz w:val="24"/>
          <w:szCs w:val="24"/>
        </w:rPr>
        <w:t xml:space="preserve"> </w:t>
      </w:r>
      <w:r w:rsidR="004D60D5">
        <w:rPr>
          <w:sz w:val="24"/>
          <w:szCs w:val="24"/>
        </w:rPr>
        <w:t>roliços</w:t>
      </w:r>
      <w:r w:rsidRPr="005B501B">
        <w:rPr>
          <w:sz w:val="24"/>
          <w:szCs w:val="24"/>
        </w:rPr>
        <w:t xml:space="preserve"> </w:t>
      </w:r>
      <w:r w:rsidR="0057591A">
        <w:rPr>
          <w:sz w:val="24"/>
          <w:szCs w:val="24"/>
        </w:rPr>
        <w:t>um quê de</w:t>
      </w:r>
      <w:r w:rsidRPr="005B501B">
        <w:rPr>
          <w:sz w:val="24"/>
          <w:szCs w:val="24"/>
        </w:rPr>
        <w:t xml:space="preserve"> mulher</w:t>
      </w:r>
      <w:r w:rsidRPr="00B82C1C">
        <w:rPr>
          <w:sz w:val="24"/>
          <w:szCs w:val="24"/>
        </w:rPr>
        <w:t xml:space="preserve">, </w:t>
      </w:r>
      <w:r w:rsidR="0085690E">
        <w:rPr>
          <w:sz w:val="24"/>
          <w:szCs w:val="24"/>
        </w:rPr>
        <w:t xml:space="preserve">o </w:t>
      </w:r>
      <w:r w:rsidRPr="00B82C1C">
        <w:rPr>
          <w:sz w:val="24"/>
          <w:szCs w:val="24"/>
        </w:rPr>
        <w:t xml:space="preserve">que não poderia ser </w:t>
      </w:r>
      <w:r w:rsidR="00C314EC">
        <w:rPr>
          <w:sz w:val="24"/>
          <w:szCs w:val="24"/>
        </w:rPr>
        <w:t>compreendido</w:t>
      </w:r>
      <w:r w:rsidRPr="00B82C1C">
        <w:rPr>
          <w:sz w:val="24"/>
          <w:szCs w:val="24"/>
        </w:rPr>
        <w:t xml:space="preserve"> por ela</w:t>
      </w:r>
      <w:r w:rsidR="003036FC">
        <w:rPr>
          <w:sz w:val="24"/>
          <w:szCs w:val="24"/>
        </w:rPr>
        <w:t xml:space="preserve"> mesma</w:t>
      </w:r>
      <w:r w:rsidRPr="00B82C1C">
        <w:rPr>
          <w:sz w:val="24"/>
          <w:szCs w:val="24"/>
        </w:rPr>
        <w:t xml:space="preserve">, mas por </w:t>
      </w:r>
      <w:r w:rsidR="005B501B">
        <w:rPr>
          <w:sz w:val="24"/>
          <w:szCs w:val="24"/>
        </w:rPr>
        <w:t>um</w:t>
      </w:r>
      <w:r w:rsidRPr="00B82C1C">
        <w:rPr>
          <w:sz w:val="24"/>
          <w:szCs w:val="24"/>
        </w:rPr>
        <w:t xml:space="preserve"> olh</w:t>
      </w:r>
      <w:r w:rsidR="005B501B">
        <w:rPr>
          <w:sz w:val="24"/>
          <w:szCs w:val="24"/>
        </w:rPr>
        <w:t>ar</w:t>
      </w:r>
      <w:r w:rsidRPr="00B82C1C">
        <w:rPr>
          <w:sz w:val="24"/>
          <w:szCs w:val="24"/>
        </w:rPr>
        <w:t xml:space="preserve"> </w:t>
      </w:r>
      <w:r w:rsidR="003036FC">
        <w:rPr>
          <w:sz w:val="24"/>
          <w:szCs w:val="24"/>
        </w:rPr>
        <w:t xml:space="preserve">alheio e </w:t>
      </w:r>
      <w:r w:rsidRPr="00B82C1C">
        <w:rPr>
          <w:sz w:val="24"/>
          <w:szCs w:val="24"/>
        </w:rPr>
        <w:t xml:space="preserve">experiente. </w:t>
      </w:r>
      <w:r w:rsidR="005B501B">
        <w:rPr>
          <w:sz w:val="24"/>
          <w:szCs w:val="24"/>
        </w:rPr>
        <w:t>R</w:t>
      </w:r>
      <w:r w:rsidRPr="00B82C1C">
        <w:rPr>
          <w:sz w:val="24"/>
          <w:szCs w:val="24"/>
        </w:rPr>
        <w:t xml:space="preserve">ostos assim </w:t>
      </w:r>
      <w:r w:rsidRPr="00777054">
        <w:rPr>
          <w:sz w:val="24"/>
          <w:szCs w:val="24"/>
        </w:rPr>
        <w:t xml:space="preserve">geralmente ficam </w:t>
      </w:r>
      <w:r w:rsidR="005B1A6B">
        <w:rPr>
          <w:sz w:val="24"/>
          <w:szCs w:val="24"/>
        </w:rPr>
        <w:t>cheios</w:t>
      </w:r>
      <w:r w:rsidR="005B1A6B" w:rsidRPr="00B82C1C">
        <w:rPr>
          <w:sz w:val="24"/>
          <w:szCs w:val="24"/>
        </w:rPr>
        <w:t xml:space="preserve"> </w:t>
      </w:r>
      <w:r w:rsidRPr="00B82C1C">
        <w:rPr>
          <w:sz w:val="24"/>
          <w:szCs w:val="24"/>
        </w:rPr>
        <w:t>e fartos</w:t>
      </w:r>
      <w:r w:rsidR="005B1A6B">
        <w:rPr>
          <w:sz w:val="24"/>
          <w:szCs w:val="24"/>
        </w:rPr>
        <w:t xml:space="preserve"> </w:t>
      </w:r>
      <w:r w:rsidR="00777054">
        <w:rPr>
          <w:sz w:val="24"/>
          <w:szCs w:val="24"/>
        </w:rPr>
        <w:t>p</w:t>
      </w:r>
      <w:r w:rsidR="005B501B">
        <w:rPr>
          <w:sz w:val="24"/>
          <w:szCs w:val="24"/>
        </w:rPr>
        <w:t>or</w:t>
      </w:r>
      <w:r w:rsidRPr="00B82C1C">
        <w:rPr>
          <w:sz w:val="24"/>
          <w:szCs w:val="24"/>
        </w:rPr>
        <w:t xml:space="preserve"> pouco, </w:t>
      </w:r>
      <w:r w:rsidR="005B501B">
        <w:rPr>
          <w:sz w:val="24"/>
          <w:szCs w:val="24"/>
        </w:rPr>
        <w:t>por</w:t>
      </w:r>
      <w:r w:rsidRPr="00B82C1C">
        <w:rPr>
          <w:sz w:val="24"/>
          <w:szCs w:val="24"/>
        </w:rPr>
        <w:t xml:space="preserve"> </w:t>
      </w:r>
      <w:r w:rsidR="004C70C1">
        <w:rPr>
          <w:sz w:val="24"/>
          <w:szCs w:val="24"/>
        </w:rPr>
        <w:t xml:space="preserve">um pedaço de pão ou uma fatiazinha </w:t>
      </w:r>
      <w:r w:rsidRPr="00B82C1C">
        <w:rPr>
          <w:sz w:val="24"/>
          <w:szCs w:val="24"/>
        </w:rPr>
        <w:t xml:space="preserve">de toucinho, </w:t>
      </w:r>
      <w:r w:rsidR="007C5688">
        <w:rPr>
          <w:sz w:val="24"/>
          <w:szCs w:val="24"/>
        </w:rPr>
        <w:t>pois</w:t>
      </w:r>
      <w:r w:rsidR="004C70C1">
        <w:rPr>
          <w:sz w:val="24"/>
          <w:szCs w:val="24"/>
        </w:rPr>
        <w:t xml:space="preserve">, </w:t>
      </w:r>
      <w:r w:rsidR="004340D0">
        <w:rPr>
          <w:sz w:val="24"/>
          <w:szCs w:val="24"/>
        </w:rPr>
        <w:t>na certa</w:t>
      </w:r>
      <w:r w:rsidR="004C70C1">
        <w:rPr>
          <w:sz w:val="24"/>
          <w:szCs w:val="24"/>
        </w:rPr>
        <w:t xml:space="preserve">, fazia tempo que não </w:t>
      </w:r>
      <w:r w:rsidR="00777054">
        <w:rPr>
          <w:sz w:val="24"/>
          <w:szCs w:val="24"/>
        </w:rPr>
        <w:t xml:space="preserve">viam </w:t>
      </w:r>
      <w:r w:rsidR="00C1302E">
        <w:rPr>
          <w:sz w:val="24"/>
          <w:szCs w:val="24"/>
        </w:rPr>
        <w:t>nem migalhas disso</w:t>
      </w:r>
      <w:r w:rsidRPr="00B82C1C">
        <w:rPr>
          <w:sz w:val="24"/>
          <w:szCs w:val="24"/>
        </w:rPr>
        <w:t xml:space="preserve">. </w:t>
      </w:r>
      <w:r w:rsidR="00C1302E">
        <w:rPr>
          <w:sz w:val="24"/>
          <w:szCs w:val="24"/>
        </w:rPr>
        <w:t xml:space="preserve">Essas migalhas surgiam </w:t>
      </w:r>
      <w:r w:rsidR="004C70C1">
        <w:rPr>
          <w:sz w:val="24"/>
          <w:szCs w:val="24"/>
        </w:rPr>
        <w:t xml:space="preserve">fartamente sobre a </w:t>
      </w:r>
      <w:r w:rsidRPr="00B82C1C">
        <w:rPr>
          <w:sz w:val="24"/>
          <w:szCs w:val="24"/>
        </w:rPr>
        <w:t>mesa do chefe da brigada, mas d</w:t>
      </w:r>
      <w:r w:rsidR="004164E1">
        <w:rPr>
          <w:sz w:val="24"/>
          <w:szCs w:val="24"/>
        </w:rPr>
        <w:t>ess</w:t>
      </w:r>
      <w:r w:rsidRPr="00B82C1C">
        <w:rPr>
          <w:sz w:val="24"/>
          <w:szCs w:val="24"/>
        </w:rPr>
        <w:t>a me</w:t>
      </w:r>
      <w:r w:rsidRPr="00F55B54">
        <w:rPr>
          <w:sz w:val="24"/>
          <w:szCs w:val="24"/>
        </w:rPr>
        <w:t xml:space="preserve">sa rica </w:t>
      </w:r>
      <w:r w:rsidR="004C70C1">
        <w:rPr>
          <w:sz w:val="24"/>
          <w:szCs w:val="24"/>
        </w:rPr>
        <w:t>a menina</w:t>
      </w:r>
      <w:r w:rsidRPr="00F55B54">
        <w:rPr>
          <w:sz w:val="24"/>
          <w:szCs w:val="24"/>
        </w:rPr>
        <w:t xml:space="preserve"> fo</w:t>
      </w:r>
      <w:r w:rsidR="0085690E">
        <w:rPr>
          <w:sz w:val="24"/>
          <w:szCs w:val="24"/>
        </w:rPr>
        <w:t>ra</w:t>
      </w:r>
      <w:r w:rsidRPr="00F55B54">
        <w:rPr>
          <w:sz w:val="24"/>
          <w:szCs w:val="24"/>
        </w:rPr>
        <w:t xml:space="preserve"> expulsa, e</w:t>
      </w:r>
      <w:r w:rsidR="00B403DF" w:rsidRPr="00F55B54">
        <w:rPr>
          <w:sz w:val="24"/>
          <w:szCs w:val="24"/>
        </w:rPr>
        <w:t>,</w:t>
      </w:r>
      <w:r w:rsidRPr="00F55B54">
        <w:rPr>
          <w:sz w:val="24"/>
          <w:szCs w:val="24"/>
        </w:rPr>
        <w:t xml:space="preserve"> nas outras mesas, mais pobres, ninguém lhe de</w:t>
      </w:r>
      <w:r w:rsidR="0085690E">
        <w:rPr>
          <w:sz w:val="24"/>
          <w:szCs w:val="24"/>
        </w:rPr>
        <w:t>ra</w:t>
      </w:r>
      <w:r w:rsidRPr="00F55B54">
        <w:rPr>
          <w:sz w:val="24"/>
          <w:szCs w:val="24"/>
        </w:rPr>
        <w:t xml:space="preserve"> atenção, </w:t>
      </w:r>
      <w:r w:rsidR="00D95C72">
        <w:rPr>
          <w:sz w:val="24"/>
          <w:szCs w:val="24"/>
        </w:rPr>
        <w:t>sequer</w:t>
      </w:r>
      <w:r w:rsidRPr="00F55B54">
        <w:rPr>
          <w:sz w:val="24"/>
          <w:szCs w:val="24"/>
        </w:rPr>
        <w:t xml:space="preserve"> </w:t>
      </w:r>
      <w:r w:rsidR="0085690E">
        <w:rPr>
          <w:sz w:val="24"/>
          <w:szCs w:val="24"/>
        </w:rPr>
        <w:t xml:space="preserve">lhe </w:t>
      </w:r>
      <w:r w:rsidRPr="00F55B54">
        <w:rPr>
          <w:sz w:val="24"/>
          <w:szCs w:val="24"/>
        </w:rPr>
        <w:t>ofereceram</w:t>
      </w:r>
      <w:r w:rsidR="00D95C72">
        <w:rPr>
          <w:sz w:val="24"/>
          <w:szCs w:val="24"/>
        </w:rPr>
        <w:t xml:space="preserve"> </w:t>
      </w:r>
      <w:r w:rsidRPr="00F55B54">
        <w:rPr>
          <w:sz w:val="24"/>
          <w:szCs w:val="24"/>
        </w:rPr>
        <w:t xml:space="preserve">uma bala ou um punhado de sementes de </w:t>
      </w:r>
      <w:r w:rsidRPr="00F55B54">
        <w:rPr>
          <w:sz w:val="24"/>
          <w:szCs w:val="24"/>
        </w:rPr>
        <w:lastRenderedPageBreak/>
        <w:t xml:space="preserve">girassol. </w:t>
      </w:r>
      <w:r w:rsidR="003D7C27">
        <w:rPr>
          <w:sz w:val="24"/>
          <w:szCs w:val="24"/>
        </w:rPr>
        <w:t>C</w:t>
      </w:r>
      <w:r w:rsidRPr="00F55B54">
        <w:rPr>
          <w:sz w:val="24"/>
          <w:szCs w:val="24"/>
        </w:rPr>
        <w:t>omo é sabido, havia motivos</w:t>
      </w:r>
      <w:r w:rsidR="003D7C27">
        <w:rPr>
          <w:sz w:val="24"/>
          <w:szCs w:val="24"/>
        </w:rPr>
        <w:t xml:space="preserve"> para isso</w:t>
      </w:r>
      <w:r w:rsidRPr="00F55B54">
        <w:rPr>
          <w:sz w:val="24"/>
          <w:szCs w:val="24"/>
        </w:rPr>
        <w:t xml:space="preserve">: </w:t>
      </w:r>
      <w:r w:rsidR="0085690E">
        <w:rPr>
          <w:sz w:val="24"/>
          <w:szCs w:val="24"/>
        </w:rPr>
        <w:t>a população</w:t>
      </w:r>
      <w:r w:rsidRPr="00F55B54">
        <w:rPr>
          <w:sz w:val="24"/>
          <w:szCs w:val="24"/>
        </w:rPr>
        <w:t xml:space="preserve"> vivia em dificuldades, estava cansad</w:t>
      </w:r>
      <w:r w:rsidR="0085690E">
        <w:rPr>
          <w:sz w:val="24"/>
          <w:szCs w:val="24"/>
        </w:rPr>
        <w:t>a</w:t>
      </w:r>
      <w:r w:rsidRPr="00F55B54">
        <w:rPr>
          <w:sz w:val="24"/>
          <w:szCs w:val="24"/>
        </w:rPr>
        <w:t xml:space="preserve"> d</w:t>
      </w:r>
      <w:r w:rsidR="003D7C27">
        <w:rPr>
          <w:sz w:val="24"/>
          <w:szCs w:val="24"/>
        </w:rPr>
        <w:t>e</w:t>
      </w:r>
      <w:r w:rsidRPr="00F55B54">
        <w:rPr>
          <w:sz w:val="24"/>
          <w:szCs w:val="24"/>
        </w:rPr>
        <w:t xml:space="preserve"> mendi</w:t>
      </w:r>
      <w:r w:rsidRPr="00D61C48">
        <w:rPr>
          <w:sz w:val="24"/>
          <w:szCs w:val="24"/>
        </w:rPr>
        <w:t xml:space="preserve">gos e não tinha </w:t>
      </w:r>
      <w:r w:rsidR="00777054">
        <w:rPr>
          <w:sz w:val="24"/>
          <w:szCs w:val="24"/>
        </w:rPr>
        <w:t xml:space="preserve">mais </w:t>
      </w:r>
      <w:r w:rsidRPr="00D61C48">
        <w:rPr>
          <w:sz w:val="24"/>
          <w:szCs w:val="24"/>
        </w:rPr>
        <w:t xml:space="preserve">medo do pecado. </w:t>
      </w:r>
      <w:r w:rsidR="003D7C27">
        <w:rPr>
          <w:sz w:val="24"/>
          <w:szCs w:val="24"/>
        </w:rPr>
        <w:t>C</w:t>
      </w:r>
      <w:r w:rsidRPr="00D61C48">
        <w:rPr>
          <w:sz w:val="24"/>
          <w:szCs w:val="24"/>
        </w:rPr>
        <w:t xml:space="preserve">ontornando todas as mesas, </w:t>
      </w:r>
      <w:r w:rsidR="003D7C27">
        <w:rPr>
          <w:sz w:val="24"/>
          <w:szCs w:val="24"/>
        </w:rPr>
        <w:t xml:space="preserve">a garota </w:t>
      </w:r>
      <w:r w:rsidR="007343D3">
        <w:rPr>
          <w:sz w:val="24"/>
          <w:szCs w:val="24"/>
        </w:rPr>
        <w:t>dirigiu-se</w:t>
      </w:r>
      <w:r w:rsidR="00D95C72">
        <w:rPr>
          <w:sz w:val="24"/>
          <w:szCs w:val="24"/>
        </w:rPr>
        <w:t xml:space="preserve"> </w:t>
      </w:r>
      <w:r w:rsidR="007343D3">
        <w:rPr>
          <w:sz w:val="24"/>
          <w:szCs w:val="24"/>
        </w:rPr>
        <w:t>para a</w:t>
      </w:r>
      <w:r w:rsidRPr="00D61C48">
        <w:rPr>
          <w:sz w:val="24"/>
          <w:szCs w:val="24"/>
        </w:rPr>
        <w:t xml:space="preserve"> mais distante, onde estava sentado </w:t>
      </w:r>
      <w:proofErr w:type="gramStart"/>
      <w:r w:rsidRPr="00D61C48">
        <w:rPr>
          <w:sz w:val="24"/>
          <w:szCs w:val="24"/>
        </w:rPr>
        <w:t xml:space="preserve">o </w:t>
      </w:r>
      <w:r w:rsidR="004908B6">
        <w:rPr>
          <w:sz w:val="24"/>
          <w:szCs w:val="24"/>
        </w:rPr>
        <w:t>jovem</w:t>
      </w:r>
      <w:r w:rsidRPr="00D61C48">
        <w:rPr>
          <w:sz w:val="24"/>
          <w:szCs w:val="24"/>
        </w:rPr>
        <w:t xml:space="preserve"> </w:t>
      </w:r>
      <w:r w:rsidR="0085690E">
        <w:rPr>
          <w:sz w:val="24"/>
          <w:szCs w:val="24"/>
        </w:rPr>
        <w:t>citadino</w:t>
      </w:r>
      <w:r w:rsidR="00B403DF" w:rsidRPr="004A34B4">
        <w:rPr>
          <w:sz w:val="24"/>
          <w:szCs w:val="24"/>
        </w:rPr>
        <w:t>, o</w:t>
      </w:r>
      <w:proofErr w:type="gramEnd"/>
      <w:r w:rsidRPr="00254BEE">
        <w:rPr>
          <w:sz w:val="24"/>
          <w:szCs w:val="24"/>
        </w:rPr>
        <w:t xml:space="preserve"> </w:t>
      </w:r>
      <w:r w:rsidR="0085690E">
        <w:rPr>
          <w:sz w:val="24"/>
          <w:szCs w:val="24"/>
        </w:rPr>
        <w:t xml:space="preserve">que parecia </w:t>
      </w:r>
      <w:r w:rsidR="005611E6">
        <w:rPr>
          <w:sz w:val="24"/>
          <w:szCs w:val="24"/>
        </w:rPr>
        <w:t>j</w:t>
      </w:r>
      <w:r w:rsidR="0085690E">
        <w:rPr>
          <w:sz w:val="24"/>
          <w:szCs w:val="24"/>
        </w:rPr>
        <w:t>udeu</w:t>
      </w:r>
      <w:r w:rsidRPr="00254BEE">
        <w:rPr>
          <w:sz w:val="24"/>
          <w:szCs w:val="24"/>
        </w:rPr>
        <w:t xml:space="preserve">. Mas de repente </w:t>
      </w:r>
      <w:r w:rsidR="004908B6">
        <w:rPr>
          <w:sz w:val="24"/>
          <w:szCs w:val="24"/>
        </w:rPr>
        <w:t xml:space="preserve">ela </w:t>
      </w:r>
      <w:r w:rsidR="003D7C27">
        <w:rPr>
          <w:sz w:val="24"/>
          <w:szCs w:val="24"/>
        </w:rPr>
        <w:t>hesitou</w:t>
      </w:r>
      <w:r w:rsidRPr="00254BEE">
        <w:rPr>
          <w:sz w:val="24"/>
          <w:szCs w:val="24"/>
        </w:rPr>
        <w:t xml:space="preserve">. É </w:t>
      </w:r>
      <w:r w:rsidR="00C1302E">
        <w:rPr>
          <w:sz w:val="24"/>
          <w:szCs w:val="24"/>
        </w:rPr>
        <w:t>preciso</w:t>
      </w:r>
      <w:r w:rsidRPr="00DD6FCE">
        <w:rPr>
          <w:sz w:val="24"/>
          <w:szCs w:val="24"/>
        </w:rPr>
        <w:t xml:space="preserve"> notar que nenhum dos mendigos que </w:t>
      </w:r>
      <w:r w:rsidR="00F910B6">
        <w:rPr>
          <w:sz w:val="24"/>
          <w:szCs w:val="24"/>
        </w:rPr>
        <w:t>havia passado</w:t>
      </w:r>
      <w:r w:rsidRPr="00DD6FCE">
        <w:rPr>
          <w:sz w:val="24"/>
          <w:szCs w:val="24"/>
        </w:rPr>
        <w:t xml:space="preserve"> </w:t>
      </w:r>
      <w:r w:rsidR="00C1302E">
        <w:rPr>
          <w:sz w:val="24"/>
          <w:szCs w:val="24"/>
        </w:rPr>
        <w:t>n</w:t>
      </w:r>
      <w:r w:rsidRPr="00DD6FCE">
        <w:rPr>
          <w:sz w:val="24"/>
          <w:szCs w:val="24"/>
        </w:rPr>
        <w:t>a casa de c</w:t>
      </w:r>
      <w:r w:rsidRPr="00A91719">
        <w:rPr>
          <w:sz w:val="24"/>
          <w:szCs w:val="24"/>
        </w:rPr>
        <w:t>há n</w:t>
      </w:r>
      <w:r w:rsidR="003D7C27">
        <w:rPr>
          <w:sz w:val="24"/>
          <w:szCs w:val="24"/>
        </w:rPr>
        <w:t>essa</w:t>
      </w:r>
      <w:r w:rsidRPr="00A91719">
        <w:rPr>
          <w:sz w:val="24"/>
          <w:szCs w:val="24"/>
        </w:rPr>
        <w:t xml:space="preserve"> noite se</w:t>
      </w:r>
      <w:r w:rsidR="00B403DF" w:rsidRPr="00B077EA">
        <w:rPr>
          <w:sz w:val="24"/>
          <w:szCs w:val="24"/>
        </w:rPr>
        <w:t xml:space="preserve"> </w:t>
      </w:r>
      <w:r w:rsidRPr="00A75343">
        <w:rPr>
          <w:sz w:val="24"/>
          <w:szCs w:val="24"/>
        </w:rPr>
        <w:t>aproximou d</w:t>
      </w:r>
      <w:r w:rsidR="00C1302E">
        <w:rPr>
          <w:sz w:val="24"/>
          <w:szCs w:val="24"/>
        </w:rPr>
        <w:t>ess</w:t>
      </w:r>
      <w:r w:rsidRPr="00A75343">
        <w:rPr>
          <w:sz w:val="24"/>
          <w:szCs w:val="24"/>
        </w:rPr>
        <w:t>a mesa</w:t>
      </w:r>
      <w:r w:rsidR="00F910B6">
        <w:rPr>
          <w:sz w:val="24"/>
          <w:szCs w:val="24"/>
        </w:rPr>
        <w:t xml:space="preserve">, por temer, </w:t>
      </w:r>
      <w:r w:rsidR="00C1302E">
        <w:rPr>
          <w:sz w:val="24"/>
          <w:szCs w:val="24"/>
        </w:rPr>
        <w:t>certamente</w:t>
      </w:r>
      <w:r w:rsidR="00F910B6">
        <w:rPr>
          <w:sz w:val="24"/>
          <w:szCs w:val="24"/>
        </w:rPr>
        <w:t xml:space="preserve">, </w:t>
      </w:r>
      <w:r w:rsidRPr="00954E98">
        <w:rPr>
          <w:sz w:val="24"/>
          <w:szCs w:val="24"/>
        </w:rPr>
        <w:t xml:space="preserve">o </w:t>
      </w:r>
      <w:r w:rsidR="00D95C72">
        <w:rPr>
          <w:sz w:val="24"/>
          <w:szCs w:val="24"/>
        </w:rPr>
        <w:t>rapaz</w:t>
      </w:r>
      <w:r w:rsidR="0057591A">
        <w:rPr>
          <w:sz w:val="24"/>
          <w:szCs w:val="24"/>
        </w:rPr>
        <w:t xml:space="preserve"> </w:t>
      </w:r>
      <w:r w:rsidR="00CE7421" w:rsidRPr="005B501B">
        <w:rPr>
          <w:sz w:val="24"/>
          <w:szCs w:val="24"/>
        </w:rPr>
        <w:t>d</w:t>
      </w:r>
      <w:r w:rsidR="00CE7421">
        <w:rPr>
          <w:sz w:val="24"/>
          <w:szCs w:val="24"/>
        </w:rPr>
        <w:t>a</w:t>
      </w:r>
      <w:r w:rsidR="00CE7421" w:rsidRPr="005B501B">
        <w:rPr>
          <w:sz w:val="24"/>
          <w:szCs w:val="24"/>
        </w:rPr>
        <w:t xml:space="preserve"> </w:t>
      </w:r>
      <w:r w:rsidRPr="005B501B">
        <w:rPr>
          <w:sz w:val="24"/>
          <w:szCs w:val="24"/>
        </w:rPr>
        <w:t xml:space="preserve">cidade. A garota </w:t>
      </w:r>
      <w:r w:rsidR="004908B6" w:rsidRPr="005B501B">
        <w:rPr>
          <w:sz w:val="24"/>
          <w:szCs w:val="24"/>
        </w:rPr>
        <w:t xml:space="preserve">logo </w:t>
      </w:r>
      <w:r w:rsidRPr="005B501B">
        <w:rPr>
          <w:sz w:val="24"/>
          <w:szCs w:val="24"/>
        </w:rPr>
        <w:t>reconheceu nele um</w:t>
      </w:r>
      <w:r w:rsidR="0057591A">
        <w:rPr>
          <w:sz w:val="24"/>
          <w:szCs w:val="24"/>
        </w:rPr>
        <w:t xml:space="preserve"> </w:t>
      </w:r>
      <w:r w:rsidR="00D95C72">
        <w:rPr>
          <w:sz w:val="24"/>
          <w:szCs w:val="24"/>
        </w:rPr>
        <w:t>forasteiro</w:t>
      </w:r>
      <w:r w:rsidRPr="005B501B">
        <w:rPr>
          <w:sz w:val="24"/>
          <w:szCs w:val="24"/>
        </w:rPr>
        <w:t xml:space="preserve">, mas não foi por esse motivo que </w:t>
      </w:r>
      <w:proofErr w:type="gramStart"/>
      <w:r w:rsidRPr="005B501B">
        <w:rPr>
          <w:sz w:val="24"/>
          <w:szCs w:val="24"/>
        </w:rPr>
        <w:t>parou</w:t>
      </w:r>
      <w:r w:rsidR="004908B6">
        <w:rPr>
          <w:sz w:val="24"/>
          <w:szCs w:val="24"/>
        </w:rPr>
        <w:t>,</w:t>
      </w:r>
      <w:proofErr w:type="gramEnd"/>
      <w:r w:rsidRPr="005B501B">
        <w:rPr>
          <w:sz w:val="24"/>
          <w:szCs w:val="24"/>
        </w:rPr>
        <w:t xml:space="preserve"> indecisa. Os </w:t>
      </w:r>
      <w:r w:rsidR="00C1302E">
        <w:rPr>
          <w:sz w:val="24"/>
          <w:szCs w:val="24"/>
        </w:rPr>
        <w:t xml:space="preserve">fregueses </w:t>
      </w:r>
      <w:r w:rsidRPr="005B501B">
        <w:rPr>
          <w:sz w:val="24"/>
          <w:szCs w:val="24"/>
        </w:rPr>
        <w:t>locais não tinham dado nada e ela</w:t>
      </w:r>
      <w:r w:rsidR="004908B6">
        <w:rPr>
          <w:sz w:val="24"/>
          <w:szCs w:val="24"/>
        </w:rPr>
        <w:t xml:space="preserve"> e</w:t>
      </w:r>
      <w:r w:rsidRPr="005B501B">
        <w:rPr>
          <w:sz w:val="24"/>
          <w:szCs w:val="24"/>
        </w:rPr>
        <w:t xml:space="preserve">, </w:t>
      </w:r>
      <w:r w:rsidR="00CE7421">
        <w:rPr>
          <w:sz w:val="24"/>
          <w:szCs w:val="24"/>
        </w:rPr>
        <w:t>n</w:t>
      </w:r>
      <w:r w:rsidR="00C1302E">
        <w:rPr>
          <w:sz w:val="24"/>
          <w:szCs w:val="24"/>
        </w:rPr>
        <w:t>esse</w:t>
      </w:r>
      <w:r w:rsidR="00CE7421">
        <w:rPr>
          <w:sz w:val="24"/>
          <w:szCs w:val="24"/>
        </w:rPr>
        <w:t xml:space="preserve"> instante</w:t>
      </w:r>
      <w:r w:rsidR="00F65059" w:rsidRPr="005B501B">
        <w:rPr>
          <w:sz w:val="24"/>
          <w:szCs w:val="24"/>
        </w:rPr>
        <w:t>,</w:t>
      </w:r>
      <w:r w:rsidRPr="005B501B">
        <w:rPr>
          <w:sz w:val="24"/>
          <w:szCs w:val="24"/>
        </w:rPr>
        <w:t xml:space="preserve"> </w:t>
      </w:r>
      <w:r w:rsidR="004908B6">
        <w:rPr>
          <w:sz w:val="24"/>
          <w:szCs w:val="24"/>
        </w:rPr>
        <w:t xml:space="preserve">ela </w:t>
      </w:r>
      <w:r w:rsidRPr="005B501B">
        <w:rPr>
          <w:sz w:val="24"/>
          <w:szCs w:val="24"/>
        </w:rPr>
        <w:t>decidi</w:t>
      </w:r>
      <w:r w:rsidR="0085690E">
        <w:rPr>
          <w:sz w:val="24"/>
          <w:szCs w:val="24"/>
        </w:rPr>
        <w:t>ra</w:t>
      </w:r>
      <w:r w:rsidRPr="005B501B">
        <w:rPr>
          <w:sz w:val="24"/>
          <w:szCs w:val="24"/>
        </w:rPr>
        <w:t xml:space="preserve"> </w:t>
      </w:r>
      <w:r w:rsidR="00D95C72">
        <w:rPr>
          <w:sz w:val="24"/>
          <w:szCs w:val="24"/>
        </w:rPr>
        <w:t>se aproximar do</w:t>
      </w:r>
      <w:r w:rsidRPr="005B501B">
        <w:rPr>
          <w:sz w:val="24"/>
          <w:szCs w:val="24"/>
        </w:rPr>
        <w:t xml:space="preserve"> forasteiro, na esperança de </w:t>
      </w:r>
      <w:r w:rsidR="00F65059" w:rsidRPr="005B501B">
        <w:rPr>
          <w:sz w:val="24"/>
          <w:szCs w:val="24"/>
        </w:rPr>
        <w:t>ganhar algo</w:t>
      </w:r>
      <w:r w:rsidRPr="005B501B">
        <w:rPr>
          <w:sz w:val="24"/>
          <w:szCs w:val="24"/>
        </w:rPr>
        <w:t xml:space="preserve">. </w:t>
      </w:r>
      <w:r w:rsidR="000D134E">
        <w:rPr>
          <w:sz w:val="24"/>
          <w:szCs w:val="24"/>
        </w:rPr>
        <w:t>Mas s</w:t>
      </w:r>
      <w:r w:rsidR="007C5688">
        <w:rPr>
          <w:sz w:val="24"/>
          <w:szCs w:val="24"/>
        </w:rPr>
        <w:t xml:space="preserve">eu </w:t>
      </w:r>
      <w:r w:rsidRPr="005B501B">
        <w:rPr>
          <w:sz w:val="24"/>
          <w:szCs w:val="24"/>
        </w:rPr>
        <w:t xml:space="preserve">olhar a deteve, </w:t>
      </w:r>
      <w:r w:rsidR="0085690E">
        <w:rPr>
          <w:sz w:val="24"/>
          <w:szCs w:val="24"/>
        </w:rPr>
        <w:t>de</w:t>
      </w:r>
      <w:r w:rsidRPr="005B501B">
        <w:rPr>
          <w:sz w:val="24"/>
          <w:szCs w:val="24"/>
        </w:rPr>
        <w:t xml:space="preserve"> relance, como se </w:t>
      </w:r>
      <w:r w:rsidR="00C1302E">
        <w:rPr>
          <w:sz w:val="24"/>
          <w:szCs w:val="24"/>
        </w:rPr>
        <w:t>o brilho do fogo</w:t>
      </w:r>
      <w:r w:rsidR="00D95C72">
        <w:rPr>
          <w:sz w:val="24"/>
          <w:szCs w:val="24"/>
        </w:rPr>
        <w:t xml:space="preserve"> </w:t>
      </w:r>
      <w:r w:rsidR="00C1302E">
        <w:rPr>
          <w:sz w:val="24"/>
          <w:szCs w:val="24"/>
        </w:rPr>
        <w:t>inter</w:t>
      </w:r>
      <w:r w:rsidRPr="005B501B">
        <w:rPr>
          <w:sz w:val="24"/>
          <w:szCs w:val="24"/>
        </w:rPr>
        <w:t>estela</w:t>
      </w:r>
      <w:r w:rsidR="00C1302E">
        <w:rPr>
          <w:sz w:val="24"/>
          <w:szCs w:val="24"/>
        </w:rPr>
        <w:t>r</w:t>
      </w:r>
      <w:r w:rsidR="00D95C72">
        <w:rPr>
          <w:sz w:val="24"/>
          <w:szCs w:val="24"/>
        </w:rPr>
        <w:t xml:space="preserve"> saísse </w:t>
      </w:r>
      <w:r w:rsidRPr="00C1302E">
        <w:rPr>
          <w:sz w:val="24"/>
          <w:szCs w:val="24"/>
        </w:rPr>
        <w:t>d</w:t>
      </w:r>
      <w:r w:rsidRPr="005B501B">
        <w:rPr>
          <w:sz w:val="24"/>
          <w:szCs w:val="24"/>
        </w:rPr>
        <w:t>os olhos escuros</w:t>
      </w:r>
      <w:r w:rsidR="007C5688">
        <w:rPr>
          <w:sz w:val="24"/>
          <w:szCs w:val="24"/>
        </w:rPr>
        <w:t xml:space="preserve"> do rapaz</w:t>
      </w:r>
      <w:r w:rsidRPr="005B501B">
        <w:rPr>
          <w:sz w:val="24"/>
          <w:szCs w:val="24"/>
        </w:rPr>
        <w:t xml:space="preserve">. </w:t>
      </w:r>
      <w:r w:rsidR="004908B6">
        <w:rPr>
          <w:sz w:val="24"/>
          <w:szCs w:val="24"/>
        </w:rPr>
        <w:t>Na</w:t>
      </w:r>
      <w:r w:rsidRPr="005B501B">
        <w:rPr>
          <w:sz w:val="24"/>
          <w:szCs w:val="24"/>
        </w:rPr>
        <w:t xml:space="preserve"> realidade, </w:t>
      </w:r>
      <w:r w:rsidR="004908B6">
        <w:rPr>
          <w:sz w:val="24"/>
          <w:szCs w:val="24"/>
        </w:rPr>
        <w:t xml:space="preserve">ela </w:t>
      </w:r>
      <w:r w:rsidRPr="005B501B">
        <w:rPr>
          <w:sz w:val="24"/>
          <w:szCs w:val="24"/>
        </w:rPr>
        <w:t>não sabia que era o olhar d</w:t>
      </w:r>
      <w:r w:rsidR="0085690E">
        <w:rPr>
          <w:sz w:val="24"/>
          <w:szCs w:val="24"/>
        </w:rPr>
        <w:t>a</w:t>
      </w:r>
      <w:r w:rsidRPr="005B501B">
        <w:rPr>
          <w:sz w:val="24"/>
          <w:szCs w:val="24"/>
        </w:rPr>
        <w:t xml:space="preserve"> Áspide, do Anticristo</w:t>
      </w:r>
      <w:r w:rsidR="005A405D">
        <w:rPr>
          <w:sz w:val="24"/>
          <w:szCs w:val="24"/>
          <w:lang w:val="ru-RU"/>
        </w:rPr>
        <w:t>,</w:t>
      </w:r>
      <w:r w:rsidR="0057591A">
        <w:rPr>
          <w:sz w:val="24"/>
          <w:szCs w:val="24"/>
        </w:rPr>
        <w:t xml:space="preserve"> </w:t>
      </w:r>
      <w:proofErr w:type="gramStart"/>
      <w:r w:rsidR="00F910B6">
        <w:rPr>
          <w:sz w:val="24"/>
          <w:szCs w:val="24"/>
        </w:rPr>
        <w:t>vaticinado</w:t>
      </w:r>
      <w:proofErr w:type="gramEnd"/>
      <w:r w:rsidRPr="005B501B">
        <w:rPr>
          <w:sz w:val="24"/>
          <w:szCs w:val="24"/>
        </w:rPr>
        <w:t xml:space="preserve"> pelo profeta.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164E1">
        <w:rPr>
          <w:sz w:val="24"/>
          <w:szCs w:val="24"/>
        </w:rPr>
        <w:tab/>
        <w:t xml:space="preserve">Não, não </w:t>
      </w:r>
      <w:r w:rsidR="004908B6">
        <w:rPr>
          <w:sz w:val="24"/>
          <w:szCs w:val="24"/>
        </w:rPr>
        <w:t xml:space="preserve">era </w:t>
      </w:r>
      <w:r w:rsidR="007C5688">
        <w:rPr>
          <w:sz w:val="24"/>
          <w:szCs w:val="24"/>
        </w:rPr>
        <w:t>o</w:t>
      </w:r>
      <w:r w:rsidRPr="004164E1">
        <w:rPr>
          <w:sz w:val="24"/>
          <w:szCs w:val="24"/>
        </w:rPr>
        <w:t xml:space="preserve"> Anticristo </w:t>
      </w:r>
      <w:r w:rsidR="007C5688">
        <w:rPr>
          <w:sz w:val="24"/>
          <w:szCs w:val="24"/>
        </w:rPr>
        <w:t xml:space="preserve">que desperta </w:t>
      </w:r>
      <w:r w:rsidRPr="004164E1">
        <w:rPr>
          <w:sz w:val="24"/>
          <w:szCs w:val="24"/>
        </w:rPr>
        <w:t xml:space="preserve">ataques histéricos </w:t>
      </w:r>
      <w:r w:rsidR="00240F5A">
        <w:rPr>
          <w:sz w:val="24"/>
          <w:szCs w:val="24"/>
        </w:rPr>
        <w:t>em</w:t>
      </w:r>
      <w:r w:rsidRPr="004164E1">
        <w:rPr>
          <w:sz w:val="24"/>
          <w:szCs w:val="24"/>
        </w:rPr>
        <w:t xml:space="preserve"> </w:t>
      </w:r>
      <w:r w:rsidR="00155DC5">
        <w:rPr>
          <w:sz w:val="24"/>
          <w:szCs w:val="24"/>
        </w:rPr>
        <w:t>artistas</w:t>
      </w:r>
      <w:r w:rsidRPr="004164E1">
        <w:rPr>
          <w:sz w:val="24"/>
          <w:szCs w:val="24"/>
        </w:rPr>
        <w:t xml:space="preserve"> cristãos e sobre </w:t>
      </w:r>
      <w:r w:rsidR="00680B5D">
        <w:rPr>
          <w:sz w:val="24"/>
          <w:szCs w:val="24"/>
        </w:rPr>
        <w:t>quem</w:t>
      </w:r>
      <w:r w:rsidRPr="004164E1">
        <w:rPr>
          <w:sz w:val="24"/>
          <w:szCs w:val="24"/>
        </w:rPr>
        <w:t xml:space="preserve"> </w:t>
      </w:r>
      <w:r w:rsidR="007C5688">
        <w:rPr>
          <w:sz w:val="24"/>
          <w:szCs w:val="24"/>
        </w:rPr>
        <w:t xml:space="preserve">os filósofos </w:t>
      </w:r>
      <w:r w:rsidRPr="004164E1">
        <w:rPr>
          <w:sz w:val="24"/>
          <w:szCs w:val="24"/>
        </w:rPr>
        <w:t>pr</w:t>
      </w:r>
      <w:r w:rsidR="00C1302E">
        <w:rPr>
          <w:sz w:val="24"/>
          <w:szCs w:val="24"/>
        </w:rPr>
        <w:t>opa</w:t>
      </w:r>
      <w:r w:rsidRPr="004164E1">
        <w:rPr>
          <w:sz w:val="24"/>
          <w:szCs w:val="24"/>
        </w:rPr>
        <w:t>gam</w:t>
      </w:r>
      <w:r w:rsidR="00C1302E">
        <w:rPr>
          <w:sz w:val="24"/>
          <w:szCs w:val="24"/>
        </w:rPr>
        <w:t xml:space="preserve"> discursos</w:t>
      </w:r>
      <w:r w:rsidRPr="004164E1">
        <w:rPr>
          <w:sz w:val="24"/>
          <w:szCs w:val="24"/>
        </w:rPr>
        <w:t xml:space="preserve">, não </w:t>
      </w:r>
      <w:r w:rsidR="004908B6">
        <w:rPr>
          <w:sz w:val="24"/>
          <w:szCs w:val="24"/>
        </w:rPr>
        <w:t xml:space="preserve">era </w:t>
      </w:r>
      <w:r w:rsidRPr="004164E1">
        <w:rPr>
          <w:sz w:val="24"/>
          <w:szCs w:val="24"/>
        </w:rPr>
        <w:t xml:space="preserve">o Anticristo inimigo </w:t>
      </w:r>
      <w:r w:rsidR="007C5688" w:rsidRPr="004164E1">
        <w:rPr>
          <w:sz w:val="24"/>
          <w:szCs w:val="24"/>
        </w:rPr>
        <w:t>d</w:t>
      </w:r>
      <w:r w:rsidR="007C5688">
        <w:rPr>
          <w:sz w:val="24"/>
          <w:szCs w:val="24"/>
        </w:rPr>
        <w:t>e</w:t>
      </w:r>
      <w:r w:rsidR="007C5688" w:rsidRPr="004164E1">
        <w:rPr>
          <w:sz w:val="24"/>
          <w:szCs w:val="24"/>
        </w:rPr>
        <w:t xml:space="preserve"> </w:t>
      </w:r>
      <w:r w:rsidRPr="004164E1">
        <w:rPr>
          <w:sz w:val="24"/>
          <w:szCs w:val="24"/>
        </w:rPr>
        <w:t xml:space="preserve">Cristo, </w:t>
      </w:r>
      <w:r w:rsidR="004908B6">
        <w:rPr>
          <w:sz w:val="24"/>
          <w:szCs w:val="24"/>
        </w:rPr>
        <w:t>nem</w:t>
      </w:r>
      <w:r w:rsidRPr="004164E1">
        <w:rPr>
          <w:sz w:val="24"/>
          <w:szCs w:val="24"/>
        </w:rPr>
        <w:t xml:space="preserve"> </w:t>
      </w:r>
      <w:r w:rsidR="004908B6">
        <w:rPr>
          <w:sz w:val="24"/>
          <w:szCs w:val="24"/>
        </w:rPr>
        <w:t>o</w:t>
      </w:r>
      <w:r w:rsidRPr="004164E1">
        <w:rPr>
          <w:sz w:val="24"/>
          <w:szCs w:val="24"/>
        </w:rPr>
        <w:t xml:space="preserve"> Anticristo </w:t>
      </w:r>
      <w:r w:rsidR="00C1302E">
        <w:rPr>
          <w:sz w:val="24"/>
          <w:szCs w:val="24"/>
        </w:rPr>
        <w:t xml:space="preserve">adulado pelos </w:t>
      </w:r>
      <w:r w:rsidR="004908B6" w:rsidRPr="004164E1">
        <w:rPr>
          <w:sz w:val="24"/>
          <w:szCs w:val="24"/>
        </w:rPr>
        <w:t>místicos modernis</w:t>
      </w:r>
      <w:r w:rsidR="004908B6" w:rsidRPr="003D7C27">
        <w:rPr>
          <w:sz w:val="24"/>
          <w:szCs w:val="24"/>
        </w:rPr>
        <w:t>tas</w:t>
      </w:r>
      <w:r w:rsidRPr="003D7C27">
        <w:rPr>
          <w:sz w:val="24"/>
          <w:szCs w:val="24"/>
        </w:rPr>
        <w:t xml:space="preserve">, </w:t>
      </w:r>
      <w:r w:rsidR="00F910B6">
        <w:rPr>
          <w:sz w:val="24"/>
          <w:szCs w:val="24"/>
        </w:rPr>
        <w:t>que o chamavam</w:t>
      </w:r>
      <w:r w:rsidRPr="004C37CE">
        <w:rPr>
          <w:sz w:val="24"/>
          <w:szCs w:val="24"/>
        </w:rPr>
        <w:t xml:space="preserve"> de Criador e </w:t>
      </w:r>
      <w:r w:rsidR="00F910B6">
        <w:rPr>
          <w:sz w:val="24"/>
          <w:szCs w:val="24"/>
        </w:rPr>
        <w:t xml:space="preserve">o </w:t>
      </w:r>
      <w:r w:rsidRPr="004C37CE">
        <w:rPr>
          <w:sz w:val="24"/>
          <w:szCs w:val="24"/>
        </w:rPr>
        <w:t>coloca</w:t>
      </w:r>
      <w:r w:rsidR="00F910B6">
        <w:rPr>
          <w:sz w:val="24"/>
          <w:szCs w:val="24"/>
        </w:rPr>
        <w:t>vam</w:t>
      </w:r>
      <w:r w:rsidRPr="004908B6">
        <w:rPr>
          <w:sz w:val="24"/>
          <w:szCs w:val="24"/>
        </w:rPr>
        <w:t xml:space="preserve"> acima de Deus, mas </w:t>
      </w:r>
      <w:r w:rsidR="004908B6">
        <w:rPr>
          <w:sz w:val="24"/>
          <w:szCs w:val="24"/>
        </w:rPr>
        <w:t xml:space="preserve">era </w:t>
      </w:r>
      <w:r w:rsidRPr="004908B6">
        <w:rPr>
          <w:sz w:val="24"/>
          <w:szCs w:val="24"/>
        </w:rPr>
        <w:t xml:space="preserve">o Anticristo que, </w:t>
      </w:r>
      <w:r w:rsidR="004908B6">
        <w:rPr>
          <w:sz w:val="24"/>
          <w:szCs w:val="24"/>
        </w:rPr>
        <w:t>ao lado de</w:t>
      </w:r>
      <w:r w:rsidRPr="004908B6">
        <w:rPr>
          <w:sz w:val="24"/>
          <w:szCs w:val="24"/>
        </w:rPr>
        <w:t xml:space="preserve"> seu Irmão, </w:t>
      </w:r>
      <w:r w:rsidR="00C1302E">
        <w:rPr>
          <w:sz w:val="24"/>
          <w:szCs w:val="24"/>
        </w:rPr>
        <w:t>cumpr</w:t>
      </w:r>
      <w:r w:rsidR="00F910B6">
        <w:rPr>
          <w:sz w:val="24"/>
          <w:szCs w:val="24"/>
        </w:rPr>
        <w:t>e</w:t>
      </w:r>
      <w:r w:rsidRPr="004908B6">
        <w:rPr>
          <w:sz w:val="24"/>
          <w:szCs w:val="24"/>
        </w:rPr>
        <w:t xml:space="preserve"> a vontade </w:t>
      </w:r>
      <w:r w:rsidR="007343D3">
        <w:rPr>
          <w:sz w:val="24"/>
          <w:szCs w:val="24"/>
        </w:rPr>
        <w:t>divina</w:t>
      </w:r>
      <w:r w:rsidRPr="004908B6">
        <w:rPr>
          <w:sz w:val="24"/>
          <w:szCs w:val="24"/>
        </w:rPr>
        <w:t xml:space="preserve">... Um foi enviado para a Maldição e para o Julgamento, outro para a Bênção e para o Amor... Um </w:t>
      </w:r>
      <w:r w:rsidR="00E7728E">
        <w:rPr>
          <w:sz w:val="24"/>
          <w:szCs w:val="24"/>
        </w:rPr>
        <w:t xml:space="preserve">veio </w:t>
      </w:r>
      <w:r w:rsidRPr="004908B6">
        <w:rPr>
          <w:sz w:val="24"/>
          <w:szCs w:val="24"/>
        </w:rPr>
        <w:t>do monte da Maldição,</w:t>
      </w:r>
      <w:r w:rsidR="001F1A75" w:rsidRPr="004908B6">
        <w:rPr>
          <w:sz w:val="24"/>
          <w:szCs w:val="24"/>
        </w:rPr>
        <w:t xml:space="preserve"> </w:t>
      </w:r>
      <w:proofErr w:type="spellStart"/>
      <w:r w:rsidRPr="004908B6">
        <w:rPr>
          <w:sz w:val="24"/>
          <w:szCs w:val="24"/>
        </w:rPr>
        <w:t>Ebal</w:t>
      </w:r>
      <w:proofErr w:type="spellEnd"/>
      <w:r w:rsidRPr="004908B6">
        <w:rPr>
          <w:sz w:val="24"/>
          <w:szCs w:val="24"/>
        </w:rPr>
        <w:t xml:space="preserve">, outro do monte da Bênção, </w:t>
      </w:r>
      <w:proofErr w:type="spellStart"/>
      <w:r w:rsidRPr="004908B6">
        <w:rPr>
          <w:sz w:val="24"/>
          <w:szCs w:val="24"/>
        </w:rPr>
        <w:t>G</w:t>
      </w:r>
      <w:r w:rsidR="00B80E47">
        <w:rPr>
          <w:sz w:val="24"/>
          <w:szCs w:val="24"/>
        </w:rPr>
        <w:t>a</w:t>
      </w:r>
      <w:r w:rsidRPr="004908B6">
        <w:rPr>
          <w:sz w:val="24"/>
          <w:szCs w:val="24"/>
        </w:rPr>
        <w:t>rizim</w:t>
      </w:r>
      <w:proofErr w:type="spellEnd"/>
      <w:r w:rsidRPr="004908B6">
        <w:rPr>
          <w:sz w:val="24"/>
          <w:szCs w:val="24"/>
        </w:rPr>
        <w:t xml:space="preserve">... </w:t>
      </w:r>
      <w:r w:rsidRPr="004B3460">
        <w:rPr>
          <w:sz w:val="24"/>
          <w:szCs w:val="24"/>
        </w:rPr>
        <w:t xml:space="preserve">Apenas por um instante, </w:t>
      </w:r>
      <w:r w:rsidR="00531166">
        <w:rPr>
          <w:sz w:val="24"/>
          <w:szCs w:val="24"/>
        </w:rPr>
        <w:t>feito um r</w:t>
      </w:r>
      <w:r w:rsidR="00AF0BF3" w:rsidRPr="004B3460">
        <w:rPr>
          <w:sz w:val="24"/>
          <w:szCs w:val="24"/>
        </w:rPr>
        <w:t>elâmpago</w:t>
      </w:r>
      <w:r w:rsidRPr="004B3460">
        <w:rPr>
          <w:sz w:val="24"/>
          <w:szCs w:val="24"/>
        </w:rPr>
        <w:t xml:space="preserve">, </w:t>
      </w:r>
      <w:proofErr w:type="spellStart"/>
      <w:r w:rsidRPr="004B3460">
        <w:rPr>
          <w:sz w:val="24"/>
          <w:szCs w:val="24"/>
        </w:rPr>
        <w:t>Dã</w:t>
      </w:r>
      <w:proofErr w:type="spellEnd"/>
      <w:r w:rsidRPr="004B3460">
        <w:rPr>
          <w:sz w:val="24"/>
          <w:szCs w:val="24"/>
        </w:rPr>
        <w:t xml:space="preserve"> da tribo de </w:t>
      </w:r>
      <w:proofErr w:type="spellStart"/>
      <w:r w:rsidRPr="004B3460">
        <w:rPr>
          <w:sz w:val="24"/>
          <w:szCs w:val="24"/>
        </w:rPr>
        <w:t>Dã</w:t>
      </w:r>
      <w:proofErr w:type="spellEnd"/>
      <w:r w:rsidRPr="004B3460">
        <w:rPr>
          <w:sz w:val="24"/>
          <w:szCs w:val="24"/>
        </w:rPr>
        <w:t>,</w:t>
      </w:r>
      <w:r w:rsidRPr="004908B6">
        <w:rPr>
          <w:sz w:val="24"/>
          <w:szCs w:val="24"/>
        </w:rPr>
        <w:t xml:space="preserve"> profetizado por Jeremias, </w:t>
      </w:r>
      <w:r w:rsidR="00531166">
        <w:rPr>
          <w:sz w:val="24"/>
          <w:szCs w:val="24"/>
        </w:rPr>
        <w:t>deixou-se levar por</w:t>
      </w:r>
      <w:r w:rsidRPr="004908B6">
        <w:rPr>
          <w:sz w:val="24"/>
          <w:szCs w:val="24"/>
        </w:rPr>
        <w:t xml:space="preserve"> seus sentimentos, mas de repente o ambiente </w:t>
      </w:r>
      <w:r w:rsidRPr="00531166">
        <w:rPr>
          <w:sz w:val="24"/>
          <w:szCs w:val="24"/>
        </w:rPr>
        <w:t>na casa de chá</w:t>
      </w:r>
      <w:r w:rsidR="00754E1C">
        <w:rPr>
          <w:sz w:val="24"/>
          <w:szCs w:val="24"/>
          <w:lang w:val="ru-RU"/>
        </w:rPr>
        <w:t xml:space="preserve"> </w:t>
      </w:r>
      <w:r w:rsidR="00754E1C">
        <w:rPr>
          <w:sz w:val="24"/>
          <w:szCs w:val="24"/>
        </w:rPr>
        <w:t>tornou-se</w:t>
      </w:r>
      <w:r w:rsidRPr="004908B6">
        <w:rPr>
          <w:sz w:val="24"/>
          <w:szCs w:val="24"/>
        </w:rPr>
        <w:t xml:space="preserve"> pesado, o </w:t>
      </w:r>
      <w:r w:rsidR="00060BDB">
        <w:rPr>
          <w:sz w:val="24"/>
          <w:szCs w:val="24"/>
        </w:rPr>
        <w:t>burburinho</w:t>
      </w:r>
      <w:r w:rsidRPr="004908B6">
        <w:rPr>
          <w:sz w:val="24"/>
          <w:szCs w:val="24"/>
        </w:rPr>
        <w:t xml:space="preserve"> cessou e tod</w:t>
      </w:r>
      <w:r w:rsidR="00531166">
        <w:rPr>
          <w:sz w:val="24"/>
          <w:szCs w:val="24"/>
        </w:rPr>
        <w:t>os</w:t>
      </w:r>
      <w:r w:rsidR="004B3460">
        <w:rPr>
          <w:sz w:val="24"/>
          <w:szCs w:val="24"/>
        </w:rPr>
        <w:t>, incluindo</w:t>
      </w:r>
      <w:r w:rsidR="00531166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 xml:space="preserve">o </w:t>
      </w:r>
      <w:r w:rsidR="00F474A4">
        <w:rPr>
          <w:sz w:val="24"/>
          <w:szCs w:val="24"/>
        </w:rPr>
        <w:t xml:space="preserve">influente </w:t>
      </w:r>
      <w:r w:rsidRPr="004E1171">
        <w:rPr>
          <w:sz w:val="24"/>
          <w:szCs w:val="24"/>
        </w:rPr>
        <w:t>chefe da brigada dos tratoristas</w:t>
      </w:r>
      <w:r w:rsidR="00531166">
        <w:rPr>
          <w:sz w:val="24"/>
          <w:szCs w:val="24"/>
        </w:rPr>
        <w:t xml:space="preserve">, </w:t>
      </w:r>
      <w:r w:rsidR="00060BDB">
        <w:rPr>
          <w:sz w:val="24"/>
          <w:szCs w:val="24"/>
        </w:rPr>
        <w:t>encolheram</w:t>
      </w:r>
      <w:r w:rsidR="00531166">
        <w:rPr>
          <w:sz w:val="24"/>
          <w:szCs w:val="24"/>
        </w:rPr>
        <w:t xml:space="preserve"> as cabeças</w:t>
      </w:r>
      <w:r w:rsidR="00060BDB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>entre os ombros</w:t>
      </w:r>
      <w:r w:rsidR="00531166">
        <w:rPr>
          <w:sz w:val="24"/>
          <w:szCs w:val="24"/>
        </w:rPr>
        <w:t>,</w:t>
      </w:r>
      <w:r w:rsidRPr="004E1171">
        <w:rPr>
          <w:sz w:val="24"/>
          <w:szCs w:val="24"/>
        </w:rPr>
        <w:t xml:space="preserve"> </w:t>
      </w:r>
      <w:r w:rsidR="00060BDB">
        <w:rPr>
          <w:sz w:val="24"/>
          <w:szCs w:val="24"/>
        </w:rPr>
        <w:t xml:space="preserve">de </w:t>
      </w:r>
      <w:r w:rsidR="00531166">
        <w:rPr>
          <w:sz w:val="24"/>
          <w:szCs w:val="24"/>
        </w:rPr>
        <w:t>maneira</w:t>
      </w:r>
      <w:r w:rsidR="00060BDB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 xml:space="preserve">involuntária e inconsciente, o que só acontece quando </w:t>
      </w:r>
      <w:r w:rsidR="0097780B">
        <w:rPr>
          <w:sz w:val="24"/>
          <w:szCs w:val="24"/>
        </w:rPr>
        <w:t>sentimos passar algo</w:t>
      </w:r>
      <w:r w:rsidR="00531166">
        <w:rPr>
          <w:sz w:val="24"/>
          <w:szCs w:val="24"/>
        </w:rPr>
        <w:t xml:space="preserve"> pesad</w:t>
      </w:r>
      <w:r w:rsidR="0097780B">
        <w:rPr>
          <w:sz w:val="24"/>
          <w:szCs w:val="24"/>
        </w:rPr>
        <w:t>o</w:t>
      </w:r>
      <w:r w:rsidR="00531166">
        <w:rPr>
          <w:sz w:val="24"/>
          <w:szCs w:val="24"/>
        </w:rPr>
        <w:t xml:space="preserve"> e lancinante</w:t>
      </w:r>
      <w:r w:rsidRPr="004E1171">
        <w:rPr>
          <w:sz w:val="24"/>
          <w:szCs w:val="24"/>
        </w:rPr>
        <w:t xml:space="preserve">, </w:t>
      </w:r>
      <w:r w:rsidR="00754E1C">
        <w:rPr>
          <w:sz w:val="24"/>
          <w:szCs w:val="24"/>
        </w:rPr>
        <w:t>anunciando</w:t>
      </w:r>
      <w:r w:rsidR="00531166">
        <w:rPr>
          <w:sz w:val="24"/>
          <w:szCs w:val="24"/>
        </w:rPr>
        <w:t xml:space="preserve"> a</w:t>
      </w:r>
      <w:r w:rsidRPr="004E1171">
        <w:rPr>
          <w:sz w:val="24"/>
          <w:szCs w:val="24"/>
        </w:rPr>
        <w:t xml:space="preserve"> morte...</w:t>
      </w:r>
    </w:p>
    <w:p w:rsidR="00523B82" w:rsidRPr="00B82C1C" w:rsidRDefault="00523B82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4E1171">
        <w:rPr>
          <w:sz w:val="24"/>
          <w:szCs w:val="24"/>
        </w:rPr>
        <w:t>O motivo d</w:t>
      </w:r>
      <w:r w:rsidR="00531166">
        <w:rPr>
          <w:sz w:val="24"/>
          <w:szCs w:val="24"/>
        </w:rPr>
        <w:t>o descontrole de</w:t>
      </w:r>
      <w:r w:rsidRPr="004E1171">
        <w:rPr>
          <w:sz w:val="24"/>
          <w:szCs w:val="24"/>
        </w:rPr>
        <w:t xml:space="preserve"> </w:t>
      </w:r>
      <w:proofErr w:type="spellStart"/>
      <w:r w:rsidRPr="00531166">
        <w:rPr>
          <w:sz w:val="24"/>
          <w:szCs w:val="24"/>
        </w:rPr>
        <w:t>Dã</w:t>
      </w:r>
      <w:proofErr w:type="spellEnd"/>
      <w:r w:rsidRPr="004E1171">
        <w:rPr>
          <w:sz w:val="24"/>
          <w:szCs w:val="24"/>
        </w:rPr>
        <w:t xml:space="preserve"> era a saudade</w:t>
      </w:r>
      <w:r w:rsidR="0058028B">
        <w:rPr>
          <w:sz w:val="24"/>
          <w:szCs w:val="24"/>
        </w:rPr>
        <w:t xml:space="preserve"> </w:t>
      </w:r>
      <w:r w:rsidR="00754E1C">
        <w:rPr>
          <w:sz w:val="24"/>
          <w:szCs w:val="24"/>
        </w:rPr>
        <w:t>que</w:t>
      </w:r>
      <w:r w:rsidR="00531166">
        <w:rPr>
          <w:sz w:val="24"/>
          <w:szCs w:val="24"/>
        </w:rPr>
        <w:t xml:space="preserve"> </w:t>
      </w:r>
      <w:r w:rsidR="000831C4">
        <w:rPr>
          <w:sz w:val="24"/>
          <w:szCs w:val="24"/>
        </w:rPr>
        <w:t>sentia de</w:t>
      </w:r>
      <w:r w:rsidRPr="004E1171">
        <w:rPr>
          <w:sz w:val="24"/>
          <w:szCs w:val="24"/>
        </w:rPr>
        <w:t xml:space="preserve"> casa, que estava fresca </w:t>
      </w:r>
      <w:r w:rsidR="000831C4">
        <w:rPr>
          <w:sz w:val="24"/>
          <w:szCs w:val="24"/>
        </w:rPr>
        <w:t xml:space="preserve">em sua memória </w:t>
      </w:r>
      <w:r w:rsidRPr="004E1171">
        <w:rPr>
          <w:sz w:val="24"/>
          <w:szCs w:val="24"/>
        </w:rPr>
        <w:t xml:space="preserve">como </w:t>
      </w:r>
      <w:r w:rsidR="00060BDB">
        <w:rPr>
          <w:sz w:val="24"/>
          <w:szCs w:val="24"/>
        </w:rPr>
        <w:t xml:space="preserve">um </w:t>
      </w:r>
      <w:r w:rsidRPr="004E1171">
        <w:rPr>
          <w:sz w:val="24"/>
          <w:szCs w:val="24"/>
        </w:rPr>
        <w:t xml:space="preserve">túmulo </w:t>
      </w:r>
      <w:proofErr w:type="spellStart"/>
      <w:r w:rsidRPr="004E1171">
        <w:rPr>
          <w:sz w:val="24"/>
          <w:szCs w:val="24"/>
        </w:rPr>
        <w:t>recém-cavado</w:t>
      </w:r>
      <w:proofErr w:type="spellEnd"/>
      <w:r w:rsidRPr="004E1171">
        <w:rPr>
          <w:sz w:val="24"/>
          <w:szCs w:val="24"/>
        </w:rPr>
        <w:t xml:space="preserve">. A noite chuvosa, tão frequente no outono de </w:t>
      </w:r>
      <w:proofErr w:type="spellStart"/>
      <w:r w:rsidRPr="004E1171">
        <w:rPr>
          <w:sz w:val="24"/>
          <w:szCs w:val="24"/>
        </w:rPr>
        <w:t>Khárkov</w:t>
      </w:r>
      <w:proofErr w:type="spellEnd"/>
      <w:r w:rsidRPr="004E1171">
        <w:rPr>
          <w:sz w:val="24"/>
          <w:szCs w:val="24"/>
        </w:rPr>
        <w:t xml:space="preserve">, aumentou </w:t>
      </w:r>
      <w:r w:rsidR="00754E1C">
        <w:rPr>
          <w:sz w:val="24"/>
          <w:szCs w:val="24"/>
        </w:rPr>
        <w:t>sua tristeza,</w:t>
      </w:r>
      <w:r w:rsidRPr="00656074">
        <w:rPr>
          <w:sz w:val="24"/>
          <w:szCs w:val="24"/>
        </w:rPr>
        <w:t xml:space="preserve"> que cheg</w:t>
      </w:r>
      <w:r w:rsidR="00AF0BF3">
        <w:rPr>
          <w:sz w:val="24"/>
          <w:szCs w:val="24"/>
        </w:rPr>
        <w:t>ou</w:t>
      </w:r>
      <w:r w:rsidRPr="00656074">
        <w:rPr>
          <w:sz w:val="24"/>
          <w:szCs w:val="24"/>
        </w:rPr>
        <w:t xml:space="preserve"> ao </w:t>
      </w:r>
      <w:r w:rsidR="00754E1C">
        <w:rPr>
          <w:sz w:val="24"/>
          <w:szCs w:val="24"/>
        </w:rPr>
        <w:t>auge</w:t>
      </w:r>
      <w:r w:rsidR="0058028B">
        <w:rPr>
          <w:sz w:val="24"/>
          <w:szCs w:val="24"/>
        </w:rPr>
        <w:t xml:space="preserve"> </w:t>
      </w:r>
      <w:r w:rsidR="00386D5C">
        <w:rPr>
          <w:sz w:val="24"/>
          <w:szCs w:val="24"/>
        </w:rPr>
        <w:t>quando</w:t>
      </w:r>
      <w:r w:rsidR="00754E1C">
        <w:rPr>
          <w:sz w:val="24"/>
          <w:szCs w:val="24"/>
        </w:rPr>
        <w:t xml:space="preserve"> </w:t>
      </w:r>
      <w:r w:rsidR="00386D5C">
        <w:rPr>
          <w:sz w:val="24"/>
          <w:szCs w:val="24"/>
        </w:rPr>
        <w:t>ele se viu entre</w:t>
      </w:r>
      <w:r w:rsidR="00754E1C">
        <w:rPr>
          <w:sz w:val="24"/>
          <w:szCs w:val="24"/>
        </w:rPr>
        <w:t xml:space="preserve"> </w:t>
      </w:r>
      <w:r w:rsidRPr="00656074">
        <w:rPr>
          <w:sz w:val="24"/>
          <w:szCs w:val="24"/>
        </w:rPr>
        <w:t>rostos estranhos e distantes d</w:t>
      </w:r>
      <w:r w:rsidR="00B5034C">
        <w:rPr>
          <w:sz w:val="24"/>
          <w:szCs w:val="24"/>
        </w:rPr>
        <w:t>e seu</w:t>
      </w:r>
      <w:r w:rsidRPr="00656074">
        <w:rPr>
          <w:sz w:val="24"/>
          <w:szCs w:val="24"/>
        </w:rPr>
        <w:t xml:space="preserve"> coração, </w:t>
      </w:r>
      <w:r w:rsidR="00E3310C">
        <w:rPr>
          <w:sz w:val="24"/>
          <w:szCs w:val="24"/>
        </w:rPr>
        <w:t xml:space="preserve">mas que </w:t>
      </w:r>
      <w:r w:rsidR="004123C5">
        <w:rPr>
          <w:sz w:val="24"/>
          <w:szCs w:val="24"/>
        </w:rPr>
        <w:t xml:space="preserve">se </w:t>
      </w:r>
      <w:r w:rsidR="00E3310C">
        <w:rPr>
          <w:sz w:val="24"/>
          <w:szCs w:val="24"/>
        </w:rPr>
        <w:t xml:space="preserve">alegravam e sorriam </w:t>
      </w:r>
      <w:r w:rsidRPr="00656074">
        <w:rPr>
          <w:sz w:val="24"/>
          <w:szCs w:val="24"/>
        </w:rPr>
        <w:t>u</w:t>
      </w:r>
      <w:r w:rsidR="00E3310C">
        <w:rPr>
          <w:sz w:val="24"/>
          <w:szCs w:val="24"/>
        </w:rPr>
        <w:t>ns</w:t>
      </w:r>
      <w:r w:rsidRPr="00656074">
        <w:rPr>
          <w:sz w:val="24"/>
          <w:szCs w:val="24"/>
        </w:rPr>
        <w:t xml:space="preserve"> ao</w:t>
      </w:r>
      <w:r w:rsidR="0057591A">
        <w:rPr>
          <w:sz w:val="24"/>
          <w:szCs w:val="24"/>
        </w:rPr>
        <w:t>s</w:t>
      </w:r>
      <w:r w:rsidRPr="00656074">
        <w:rPr>
          <w:sz w:val="24"/>
          <w:szCs w:val="24"/>
        </w:rPr>
        <w:t xml:space="preserve"> outro</w:t>
      </w:r>
      <w:r w:rsidR="00E3310C">
        <w:rPr>
          <w:sz w:val="24"/>
          <w:szCs w:val="24"/>
        </w:rPr>
        <w:t>s</w:t>
      </w:r>
      <w:r w:rsidRPr="00754E1C">
        <w:rPr>
          <w:sz w:val="24"/>
          <w:szCs w:val="24"/>
        </w:rPr>
        <w:t xml:space="preserve">, </w:t>
      </w:r>
      <w:r w:rsidR="004123C5">
        <w:rPr>
          <w:sz w:val="24"/>
          <w:szCs w:val="24"/>
        </w:rPr>
        <w:t>tornando-se a</w:t>
      </w:r>
      <w:r w:rsidR="00E3310C">
        <w:rPr>
          <w:sz w:val="24"/>
          <w:szCs w:val="24"/>
        </w:rPr>
        <w:t xml:space="preserve"> gota d’água</w:t>
      </w:r>
      <w:r w:rsidR="00A52A32">
        <w:rPr>
          <w:sz w:val="24"/>
          <w:szCs w:val="24"/>
        </w:rPr>
        <w:t xml:space="preserve"> para a </w:t>
      </w:r>
      <w:r w:rsidRPr="00754E1C">
        <w:rPr>
          <w:sz w:val="24"/>
          <w:szCs w:val="24"/>
        </w:rPr>
        <w:t xml:space="preserve">saudade </w:t>
      </w:r>
      <w:r w:rsidR="004123C5">
        <w:rPr>
          <w:sz w:val="24"/>
          <w:szCs w:val="24"/>
        </w:rPr>
        <w:t>ardente</w:t>
      </w:r>
      <w:r w:rsidR="00224195">
        <w:rPr>
          <w:sz w:val="24"/>
          <w:szCs w:val="24"/>
        </w:rPr>
        <w:t xml:space="preserve"> do forasteiro</w:t>
      </w:r>
      <w:r w:rsidRPr="00754E1C">
        <w:rPr>
          <w:sz w:val="24"/>
          <w:szCs w:val="24"/>
        </w:rPr>
        <w:t>...</w:t>
      </w:r>
      <w:r w:rsidRPr="00656074">
        <w:rPr>
          <w:sz w:val="24"/>
          <w:szCs w:val="24"/>
        </w:rPr>
        <w:t xml:space="preserve"> </w:t>
      </w:r>
      <w:r w:rsidR="00060BDB">
        <w:rPr>
          <w:sz w:val="24"/>
          <w:szCs w:val="24"/>
        </w:rPr>
        <w:t>Durante toda a</w:t>
      </w:r>
      <w:r w:rsidR="00682639" w:rsidRPr="00656074">
        <w:rPr>
          <w:sz w:val="24"/>
          <w:szCs w:val="24"/>
        </w:rPr>
        <w:t xml:space="preserve"> </w:t>
      </w:r>
      <w:r w:rsidRPr="00656074">
        <w:rPr>
          <w:sz w:val="24"/>
          <w:szCs w:val="24"/>
        </w:rPr>
        <w:t>noite</w:t>
      </w:r>
      <w:r w:rsidR="00060BDB">
        <w:rPr>
          <w:sz w:val="24"/>
          <w:szCs w:val="24"/>
        </w:rPr>
        <w:t>,</w:t>
      </w:r>
      <w:r w:rsidRPr="00656074">
        <w:rPr>
          <w:sz w:val="24"/>
          <w:szCs w:val="24"/>
        </w:rPr>
        <w:t xml:space="preserve"> </w:t>
      </w:r>
      <w:proofErr w:type="spellStart"/>
      <w:r w:rsidRPr="00656074">
        <w:rPr>
          <w:sz w:val="24"/>
          <w:szCs w:val="24"/>
        </w:rPr>
        <w:t>Dã</w:t>
      </w:r>
      <w:proofErr w:type="spellEnd"/>
      <w:r w:rsidRPr="00656074">
        <w:rPr>
          <w:sz w:val="24"/>
          <w:szCs w:val="24"/>
        </w:rPr>
        <w:t xml:space="preserve">, o Anticristo, </w:t>
      </w:r>
      <w:r w:rsidR="004123C5">
        <w:rPr>
          <w:sz w:val="24"/>
          <w:szCs w:val="24"/>
        </w:rPr>
        <w:t>impressionável</w:t>
      </w:r>
      <w:r w:rsidR="004123C5" w:rsidRPr="00656074">
        <w:rPr>
          <w:sz w:val="24"/>
          <w:szCs w:val="24"/>
        </w:rPr>
        <w:t xml:space="preserve"> </w:t>
      </w:r>
      <w:r w:rsidRPr="00656074">
        <w:rPr>
          <w:sz w:val="24"/>
          <w:szCs w:val="24"/>
        </w:rPr>
        <w:t>como todas as crianças judias, esforça</w:t>
      </w:r>
      <w:r w:rsidR="00AF0BF3">
        <w:rPr>
          <w:sz w:val="24"/>
          <w:szCs w:val="24"/>
        </w:rPr>
        <w:t>r</w:t>
      </w:r>
      <w:r w:rsidRPr="00656074">
        <w:rPr>
          <w:sz w:val="24"/>
          <w:szCs w:val="24"/>
        </w:rPr>
        <w:t xml:space="preserve">a-se </w:t>
      </w:r>
      <w:r w:rsidR="00AF0BF3">
        <w:rPr>
          <w:sz w:val="24"/>
          <w:szCs w:val="24"/>
        </w:rPr>
        <w:t>por</w:t>
      </w:r>
      <w:r w:rsidRPr="00656074">
        <w:rPr>
          <w:sz w:val="24"/>
          <w:szCs w:val="24"/>
        </w:rPr>
        <w:t xml:space="preserve"> encontrar para seus ol</w:t>
      </w:r>
      <w:r w:rsidRPr="008F5BF1">
        <w:rPr>
          <w:sz w:val="24"/>
          <w:szCs w:val="24"/>
        </w:rPr>
        <w:t xml:space="preserve">hos, </w:t>
      </w:r>
      <w:r w:rsidR="00060BDB">
        <w:rPr>
          <w:sz w:val="24"/>
          <w:szCs w:val="24"/>
        </w:rPr>
        <w:t xml:space="preserve">olhos </w:t>
      </w:r>
      <w:r w:rsidRPr="008F5BF1">
        <w:rPr>
          <w:sz w:val="24"/>
          <w:szCs w:val="24"/>
        </w:rPr>
        <w:t xml:space="preserve">sábios e </w:t>
      </w:r>
      <w:r w:rsidR="00060BDB">
        <w:rPr>
          <w:sz w:val="24"/>
          <w:szCs w:val="24"/>
        </w:rPr>
        <w:t>maldosos</w:t>
      </w:r>
      <w:r w:rsidRPr="008F5BF1">
        <w:rPr>
          <w:sz w:val="24"/>
          <w:szCs w:val="24"/>
        </w:rPr>
        <w:t xml:space="preserve"> d</w:t>
      </w:r>
      <w:r w:rsidR="00060BDB">
        <w:rPr>
          <w:sz w:val="24"/>
          <w:szCs w:val="24"/>
        </w:rPr>
        <w:t>e</w:t>
      </w:r>
      <w:r w:rsidRPr="008F5BF1">
        <w:rPr>
          <w:sz w:val="24"/>
          <w:szCs w:val="24"/>
        </w:rPr>
        <w:t xml:space="preserve"> Áspide, um objeto tranquilizador, se não para alegrar a alma, ao menos para fazê-la descansar. Quando </w:t>
      </w:r>
      <w:r w:rsidR="004123C5">
        <w:rPr>
          <w:sz w:val="24"/>
          <w:szCs w:val="24"/>
        </w:rPr>
        <w:t xml:space="preserve">ele olhava para o interior </w:t>
      </w:r>
      <w:r w:rsidRPr="008F5BF1">
        <w:rPr>
          <w:sz w:val="24"/>
          <w:szCs w:val="24"/>
        </w:rPr>
        <w:t xml:space="preserve">da casa de chá, por toda parte via as cabeças </w:t>
      </w:r>
      <w:r w:rsidR="004123C5">
        <w:rPr>
          <w:sz w:val="24"/>
          <w:szCs w:val="24"/>
        </w:rPr>
        <w:t>sombrias</w:t>
      </w:r>
      <w:r w:rsidRPr="008F5BF1">
        <w:rPr>
          <w:sz w:val="24"/>
          <w:szCs w:val="24"/>
        </w:rPr>
        <w:t xml:space="preserve"> dos </w:t>
      </w:r>
      <w:r w:rsidRPr="00C47E30">
        <w:rPr>
          <w:sz w:val="24"/>
          <w:szCs w:val="24"/>
        </w:rPr>
        <w:t>apóstatas</w:t>
      </w:r>
      <w:r w:rsidR="00B5034C" w:rsidRPr="00C47E30">
        <w:rPr>
          <w:sz w:val="24"/>
          <w:szCs w:val="24"/>
        </w:rPr>
        <w:t>:</w:t>
      </w:r>
      <w:r w:rsidRPr="008F5BF1">
        <w:rPr>
          <w:sz w:val="24"/>
          <w:szCs w:val="24"/>
        </w:rPr>
        <w:t xml:space="preserve"> </w:t>
      </w:r>
      <w:r w:rsidR="00B5034C">
        <w:rPr>
          <w:sz w:val="24"/>
          <w:szCs w:val="24"/>
        </w:rPr>
        <w:t>nas</w:t>
      </w:r>
      <w:r w:rsidRPr="008F5BF1">
        <w:rPr>
          <w:sz w:val="24"/>
          <w:szCs w:val="24"/>
        </w:rPr>
        <w:t xml:space="preserve"> faces desanimadas </w:t>
      </w:r>
      <w:r w:rsidRPr="0063123D">
        <w:rPr>
          <w:sz w:val="24"/>
          <w:szCs w:val="24"/>
        </w:rPr>
        <w:t>não havia</w:t>
      </w:r>
      <w:r w:rsidR="00B5034C">
        <w:rPr>
          <w:sz w:val="24"/>
          <w:szCs w:val="24"/>
        </w:rPr>
        <w:t xml:space="preserve"> nem</w:t>
      </w:r>
      <w:r w:rsidRPr="0063123D">
        <w:rPr>
          <w:sz w:val="24"/>
          <w:szCs w:val="24"/>
        </w:rPr>
        <w:t xml:space="preserve"> sombra de lirismo</w:t>
      </w:r>
      <w:r w:rsidR="00A77BCF">
        <w:rPr>
          <w:sz w:val="24"/>
          <w:szCs w:val="24"/>
        </w:rPr>
        <w:t>,</w:t>
      </w:r>
      <w:r w:rsidRPr="0063123D">
        <w:rPr>
          <w:sz w:val="24"/>
          <w:szCs w:val="24"/>
        </w:rPr>
        <w:t xml:space="preserve"> nas insolentes nem </w:t>
      </w:r>
      <w:r w:rsidRPr="00736B5A">
        <w:rPr>
          <w:sz w:val="24"/>
          <w:szCs w:val="24"/>
        </w:rPr>
        <w:lastRenderedPageBreak/>
        <w:t>sombra de grandeza e nas</w:t>
      </w:r>
      <w:r w:rsidR="004123C5">
        <w:rPr>
          <w:sz w:val="24"/>
          <w:szCs w:val="24"/>
        </w:rPr>
        <w:t xml:space="preserve"> </w:t>
      </w:r>
      <w:r w:rsidRPr="00736B5A">
        <w:rPr>
          <w:sz w:val="24"/>
          <w:szCs w:val="24"/>
        </w:rPr>
        <w:t xml:space="preserve">bondosas nem sombra de sabedoria. Quando </w:t>
      </w:r>
      <w:r w:rsidR="004123C5">
        <w:rPr>
          <w:sz w:val="24"/>
          <w:szCs w:val="24"/>
        </w:rPr>
        <w:t xml:space="preserve">ele </w:t>
      </w:r>
      <w:r w:rsidR="008A5B31">
        <w:rPr>
          <w:sz w:val="24"/>
          <w:szCs w:val="24"/>
        </w:rPr>
        <w:t>olhava</w:t>
      </w:r>
      <w:r w:rsidRPr="00736B5A">
        <w:rPr>
          <w:sz w:val="24"/>
          <w:szCs w:val="24"/>
        </w:rPr>
        <w:t xml:space="preserve"> para </w:t>
      </w:r>
      <w:r w:rsidR="004123C5">
        <w:rPr>
          <w:sz w:val="24"/>
          <w:szCs w:val="24"/>
        </w:rPr>
        <w:t xml:space="preserve">o lado de </w:t>
      </w:r>
      <w:r w:rsidRPr="00736B5A">
        <w:rPr>
          <w:sz w:val="24"/>
          <w:szCs w:val="24"/>
        </w:rPr>
        <w:t>fora</w:t>
      </w:r>
      <w:r w:rsidR="004123C5">
        <w:rPr>
          <w:sz w:val="24"/>
          <w:szCs w:val="24"/>
        </w:rPr>
        <w:t xml:space="preserve">, </w:t>
      </w:r>
      <w:r w:rsidR="00B5034C">
        <w:rPr>
          <w:sz w:val="24"/>
          <w:szCs w:val="24"/>
        </w:rPr>
        <w:t>surgia</w:t>
      </w:r>
      <w:r w:rsidRPr="00736B5A">
        <w:rPr>
          <w:sz w:val="24"/>
          <w:szCs w:val="24"/>
        </w:rPr>
        <w:t xml:space="preserve"> </w:t>
      </w:r>
      <w:proofErr w:type="gramStart"/>
      <w:r w:rsidRPr="00736B5A">
        <w:rPr>
          <w:sz w:val="24"/>
          <w:szCs w:val="24"/>
        </w:rPr>
        <w:t>aquela</w:t>
      </w:r>
      <w:proofErr w:type="gramEnd"/>
      <w:r w:rsidRPr="00736B5A">
        <w:rPr>
          <w:sz w:val="24"/>
          <w:szCs w:val="24"/>
        </w:rPr>
        <w:t xml:space="preserve"> desesperança </w:t>
      </w:r>
      <w:r w:rsidR="00D36667">
        <w:rPr>
          <w:sz w:val="24"/>
          <w:szCs w:val="24"/>
        </w:rPr>
        <w:t>russa</w:t>
      </w:r>
      <w:r w:rsidRPr="00736B5A">
        <w:rPr>
          <w:sz w:val="24"/>
          <w:szCs w:val="24"/>
        </w:rPr>
        <w:t>,</w:t>
      </w:r>
      <w:r w:rsidR="004123C5">
        <w:rPr>
          <w:sz w:val="24"/>
          <w:szCs w:val="24"/>
        </w:rPr>
        <w:t xml:space="preserve"> provinciana e</w:t>
      </w:r>
      <w:r w:rsidRPr="00B82C1C">
        <w:rPr>
          <w:sz w:val="24"/>
          <w:szCs w:val="24"/>
        </w:rPr>
        <w:t xml:space="preserve"> outonal, com álamos molhados dos dois lados da </w:t>
      </w:r>
      <w:r w:rsidR="00231ACA">
        <w:rPr>
          <w:sz w:val="24"/>
          <w:szCs w:val="24"/>
        </w:rPr>
        <w:t>rua</w:t>
      </w:r>
      <w:r w:rsidRPr="00B82C1C">
        <w:rPr>
          <w:sz w:val="24"/>
          <w:szCs w:val="24"/>
        </w:rPr>
        <w:t>, latidos d</w:t>
      </w:r>
      <w:r w:rsidR="00B5034C">
        <w:rPr>
          <w:sz w:val="24"/>
          <w:szCs w:val="24"/>
        </w:rPr>
        <w:t>e</w:t>
      </w:r>
      <w:r w:rsidRPr="00B82C1C">
        <w:rPr>
          <w:sz w:val="24"/>
          <w:szCs w:val="24"/>
        </w:rPr>
        <w:t xml:space="preserve"> cães, </w:t>
      </w:r>
      <w:r w:rsidR="004123C5">
        <w:rPr>
          <w:sz w:val="24"/>
          <w:szCs w:val="24"/>
        </w:rPr>
        <w:t xml:space="preserve">e </w:t>
      </w:r>
      <w:r w:rsidRPr="00B82C1C">
        <w:rPr>
          <w:sz w:val="24"/>
          <w:szCs w:val="24"/>
        </w:rPr>
        <w:t>duas</w:t>
      </w:r>
      <w:r w:rsidR="00B5034C">
        <w:rPr>
          <w:sz w:val="24"/>
          <w:szCs w:val="24"/>
        </w:rPr>
        <w:t xml:space="preserve"> ou</w:t>
      </w:r>
      <w:r w:rsidRPr="00B82C1C">
        <w:rPr>
          <w:sz w:val="24"/>
          <w:szCs w:val="24"/>
        </w:rPr>
        <w:t xml:space="preserve"> três luzinhas piscando ao longe, e </w:t>
      </w:r>
      <w:r w:rsidR="004123C5">
        <w:rPr>
          <w:sz w:val="24"/>
          <w:szCs w:val="24"/>
        </w:rPr>
        <w:t>contra isso nada funcionaria</w:t>
      </w:r>
      <w:r w:rsidR="00231ACA">
        <w:rPr>
          <w:sz w:val="24"/>
          <w:szCs w:val="24"/>
        </w:rPr>
        <w:t>, nem gritos</w:t>
      </w:r>
      <w:r w:rsidR="004123C5">
        <w:rPr>
          <w:sz w:val="24"/>
          <w:szCs w:val="24"/>
        </w:rPr>
        <w:t xml:space="preserve"> nem</w:t>
      </w:r>
      <w:r w:rsidR="00231ACA">
        <w:rPr>
          <w:sz w:val="24"/>
          <w:szCs w:val="24"/>
        </w:rPr>
        <w:t xml:space="preserve"> lamentos,</w:t>
      </w:r>
      <w:r w:rsidRPr="00D61C48">
        <w:rPr>
          <w:sz w:val="24"/>
          <w:szCs w:val="24"/>
        </w:rPr>
        <w:t xml:space="preserve"> </w:t>
      </w:r>
      <w:r w:rsidR="004123C5">
        <w:rPr>
          <w:sz w:val="24"/>
          <w:szCs w:val="24"/>
        </w:rPr>
        <w:t>apenas</w:t>
      </w:r>
      <w:r w:rsidRPr="00D61C48">
        <w:rPr>
          <w:sz w:val="24"/>
          <w:szCs w:val="24"/>
        </w:rPr>
        <w:t xml:space="preserve"> um </w:t>
      </w:r>
      <w:r w:rsidR="004123C5">
        <w:rPr>
          <w:sz w:val="24"/>
          <w:szCs w:val="24"/>
        </w:rPr>
        <w:t xml:space="preserve">bom </w:t>
      </w:r>
      <w:r w:rsidRPr="00D61C48">
        <w:rPr>
          <w:sz w:val="24"/>
          <w:szCs w:val="24"/>
        </w:rPr>
        <w:t>copo d</w:t>
      </w:r>
      <w:r w:rsidR="00B5034C">
        <w:rPr>
          <w:sz w:val="24"/>
          <w:szCs w:val="24"/>
        </w:rPr>
        <w:t>e</w:t>
      </w:r>
      <w:r w:rsidRPr="00D61C48">
        <w:rPr>
          <w:sz w:val="24"/>
          <w:szCs w:val="24"/>
        </w:rPr>
        <w:t xml:space="preserve"> aguardente de beterraba. Mas </w:t>
      </w:r>
      <w:r w:rsidR="004123C5">
        <w:rPr>
          <w:sz w:val="24"/>
          <w:szCs w:val="24"/>
        </w:rPr>
        <w:t>ess</w:t>
      </w:r>
      <w:r w:rsidRPr="00D61C48">
        <w:rPr>
          <w:sz w:val="24"/>
          <w:szCs w:val="24"/>
        </w:rPr>
        <w:t xml:space="preserve">a receita eslava </w:t>
      </w:r>
      <w:r w:rsidR="00231ACA">
        <w:rPr>
          <w:sz w:val="24"/>
          <w:szCs w:val="24"/>
        </w:rPr>
        <w:t>era</w:t>
      </w:r>
      <w:r w:rsidRPr="00D61C48">
        <w:rPr>
          <w:sz w:val="24"/>
          <w:szCs w:val="24"/>
        </w:rPr>
        <w:t xml:space="preserve"> inútil para o filho de Jacó, que</w:t>
      </w:r>
      <w:r w:rsidR="00B5034C" w:rsidRPr="004123C5">
        <w:rPr>
          <w:sz w:val="24"/>
          <w:szCs w:val="24"/>
        </w:rPr>
        <w:t>,</w:t>
      </w:r>
      <w:r w:rsidRPr="004123C5">
        <w:rPr>
          <w:sz w:val="24"/>
          <w:szCs w:val="24"/>
        </w:rPr>
        <w:t xml:space="preserve"> </w:t>
      </w:r>
      <w:r w:rsidR="00B5034C" w:rsidRPr="004123C5">
        <w:rPr>
          <w:sz w:val="24"/>
          <w:szCs w:val="24"/>
        </w:rPr>
        <w:t>ao</w:t>
      </w:r>
      <w:r w:rsidR="00B5034C">
        <w:rPr>
          <w:sz w:val="24"/>
          <w:szCs w:val="24"/>
        </w:rPr>
        <w:t xml:space="preserve"> cair no esquecimento,</w:t>
      </w:r>
      <w:r w:rsidRPr="00D61C48">
        <w:rPr>
          <w:sz w:val="24"/>
          <w:szCs w:val="24"/>
        </w:rPr>
        <w:t xml:space="preserve"> </w:t>
      </w:r>
      <w:r w:rsidR="000D134E">
        <w:rPr>
          <w:sz w:val="24"/>
          <w:szCs w:val="24"/>
        </w:rPr>
        <w:t>sentia</w:t>
      </w:r>
      <w:r w:rsidRPr="00D61C48">
        <w:rPr>
          <w:sz w:val="24"/>
          <w:szCs w:val="24"/>
        </w:rPr>
        <w:t xml:space="preserve"> algo semelhante à morte. </w:t>
      </w:r>
      <w:r w:rsidR="004123C5">
        <w:rPr>
          <w:sz w:val="24"/>
          <w:szCs w:val="24"/>
          <w:lang w:val="ru-RU"/>
        </w:rPr>
        <w:t>Е а</w:t>
      </w:r>
      <w:r w:rsidRPr="00254BEE">
        <w:rPr>
          <w:sz w:val="24"/>
          <w:szCs w:val="24"/>
        </w:rPr>
        <w:t xml:space="preserve"> morte, enaltecida </w:t>
      </w:r>
      <w:r w:rsidR="004123C5">
        <w:rPr>
          <w:sz w:val="24"/>
          <w:szCs w:val="24"/>
        </w:rPr>
        <w:t>por</w:t>
      </w:r>
      <w:r w:rsidRPr="00254BEE">
        <w:rPr>
          <w:sz w:val="24"/>
          <w:szCs w:val="24"/>
        </w:rPr>
        <w:t xml:space="preserve"> </w:t>
      </w:r>
      <w:r w:rsidR="004123C5">
        <w:rPr>
          <w:sz w:val="24"/>
          <w:szCs w:val="24"/>
        </w:rPr>
        <w:t>tantas</w:t>
      </w:r>
      <w:r w:rsidRPr="00254BEE">
        <w:rPr>
          <w:sz w:val="24"/>
          <w:szCs w:val="24"/>
        </w:rPr>
        <w:t xml:space="preserve"> religiõe</w:t>
      </w:r>
      <w:r w:rsidRPr="00DD6FCE">
        <w:rPr>
          <w:sz w:val="24"/>
          <w:szCs w:val="24"/>
        </w:rPr>
        <w:t>s e filos</w:t>
      </w:r>
      <w:r w:rsidR="004123C5">
        <w:rPr>
          <w:sz w:val="24"/>
          <w:szCs w:val="24"/>
        </w:rPr>
        <w:t>o</w:t>
      </w:r>
      <w:r w:rsidRPr="00DD6FCE">
        <w:rPr>
          <w:sz w:val="24"/>
          <w:szCs w:val="24"/>
        </w:rPr>
        <w:t>fi</w:t>
      </w:r>
      <w:r w:rsidR="004123C5">
        <w:rPr>
          <w:sz w:val="24"/>
          <w:szCs w:val="24"/>
        </w:rPr>
        <w:t>a</w:t>
      </w:r>
      <w:r w:rsidRPr="00DD6FCE">
        <w:rPr>
          <w:sz w:val="24"/>
          <w:szCs w:val="24"/>
        </w:rPr>
        <w:t>s</w:t>
      </w:r>
      <w:r w:rsidR="004123C5">
        <w:rPr>
          <w:sz w:val="24"/>
          <w:szCs w:val="24"/>
        </w:rPr>
        <w:t xml:space="preserve"> orientais</w:t>
      </w:r>
      <w:r w:rsidRPr="00DD6FCE">
        <w:rPr>
          <w:sz w:val="24"/>
          <w:szCs w:val="24"/>
        </w:rPr>
        <w:t xml:space="preserve">, </w:t>
      </w:r>
      <w:r w:rsidR="00231ACA">
        <w:rPr>
          <w:sz w:val="24"/>
          <w:szCs w:val="24"/>
        </w:rPr>
        <w:t>repugnava</w:t>
      </w:r>
      <w:r w:rsidR="00B5034C">
        <w:rPr>
          <w:sz w:val="24"/>
          <w:szCs w:val="24"/>
        </w:rPr>
        <w:t xml:space="preserve"> </w:t>
      </w:r>
      <w:r w:rsidRPr="00DD6FCE">
        <w:rPr>
          <w:sz w:val="24"/>
          <w:szCs w:val="24"/>
        </w:rPr>
        <w:t>seu p</w:t>
      </w:r>
      <w:r w:rsidRPr="00A91719">
        <w:rPr>
          <w:sz w:val="24"/>
          <w:szCs w:val="24"/>
        </w:rPr>
        <w:t xml:space="preserve">ovo, </w:t>
      </w:r>
      <w:r w:rsidR="004123C5">
        <w:rPr>
          <w:sz w:val="24"/>
          <w:szCs w:val="24"/>
        </w:rPr>
        <w:t>seja uma</w:t>
      </w:r>
      <w:r w:rsidRPr="00A91719">
        <w:rPr>
          <w:sz w:val="24"/>
          <w:szCs w:val="24"/>
        </w:rPr>
        <w:t xml:space="preserve"> morte física</w:t>
      </w:r>
      <w:r w:rsidR="004123C5">
        <w:rPr>
          <w:sz w:val="24"/>
          <w:szCs w:val="24"/>
        </w:rPr>
        <w:t>, seja</w:t>
      </w:r>
      <w:r w:rsidRPr="00A91719">
        <w:rPr>
          <w:sz w:val="24"/>
          <w:szCs w:val="24"/>
        </w:rPr>
        <w:t xml:space="preserve"> uma morte </w:t>
      </w:r>
      <w:r w:rsidR="004123C5">
        <w:rPr>
          <w:sz w:val="24"/>
          <w:szCs w:val="24"/>
        </w:rPr>
        <w:t>na</w:t>
      </w:r>
      <w:r w:rsidRPr="00A91719">
        <w:rPr>
          <w:sz w:val="24"/>
          <w:szCs w:val="24"/>
        </w:rPr>
        <w:t xml:space="preserve"> contemplação</w:t>
      </w:r>
      <w:r w:rsidR="004123C5">
        <w:rPr>
          <w:sz w:val="24"/>
          <w:szCs w:val="24"/>
        </w:rPr>
        <w:t xml:space="preserve"> budista</w:t>
      </w:r>
      <w:r w:rsidRPr="00A91719">
        <w:rPr>
          <w:sz w:val="24"/>
          <w:szCs w:val="24"/>
        </w:rPr>
        <w:t xml:space="preserve">... </w:t>
      </w:r>
      <w:r w:rsidR="00F33DD6" w:rsidRPr="00152E48">
        <w:rPr>
          <w:sz w:val="24"/>
          <w:szCs w:val="24"/>
        </w:rPr>
        <w:t>“</w:t>
      </w:r>
      <w:r w:rsidRPr="00E761AF">
        <w:rPr>
          <w:sz w:val="24"/>
          <w:szCs w:val="24"/>
        </w:rPr>
        <w:t>Pois na morte não há lembrança de T</w:t>
      </w:r>
      <w:r w:rsidR="00F33DD6" w:rsidRPr="004164E1">
        <w:rPr>
          <w:sz w:val="24"/>
          <w:szCs w:val="24"/>
        </w:rPr>
        <w:t>i</w:t>
      </w:r>
      <w:r w:rsidRPr="004164E1">
        <w:rPr>
          <w:sz w:val="24"/>
          <w:szCs w:val="24"/>
        </w:rPr>
        <w:t xml:space="preserve">; </w:t>
      </w:r>
      <w:r w:rsidR="00155DC5">
        <w:rPr>
          <w:sz w:val="24"/>
          <w:szCs w:val="24"/>
        </w:rPr>
        <w:t xml:space="preserve">e </w:t>
      </w:r>
      <w:r w:rsidRPr="004164E1">
        <w:rPr>
          <w:sz w:val="24"/>
          <w:szCs w:val="24"/>
        </w:rPr>
        <w:t xml:space="preserve">no </w:t>
      </w:r>
      <w:r w:rsidR="00155DC5">
        <w:rPr>
          <w:sz w:val="24"/>
          <w:szCs w:val="24"/>
        </w:rPr>
        <w:t>túmulo</w:t>
      </w:r>
      <w:r w:rsidRPr="004164E1">
        <w:rPr>
          <w:sz w:val="24"/>
          <w:szCs w:val="24"/>
        </w:rPr>
        <w:t xml:space="preserve"> quem </w:t>
      </w:r>
      <w:r w:rsidR="00F33DD6" w:rsidRPr="004C37CE">
        <w:rPr>
          <w:sz w:val="24"/>
          <w:szCs w:val="24"/>
        </w:rPr>
        <w:t xml:space="preserve">Te </w:t>
      </w:r>
      <w:r w:rsidRPr="004C37CE">
        <w:rPr>
          <w:sz w:val="24"/>
          <w:szCs w:val="24"/>
        </w:rPr>
        <w:t>louvará?</w:t>
      </w:r>
      <w:r w:rsidRPr="004908B6">
        <w:rPr>
          <w:sz w:val="24"/>
          <w:szCs w:val="24"/>
        </w:rPr>
        <w:t xml:space="preserve"> </w:t>
      </w:r>
      <w:r w:rsidRPr="00155DC5">
        <w:rPr>
          <w:sz w:val="24"/>
          <w:szCs w:val="24"/>
        </w:rPr>
        <w:t>Volta-te, Senhor, li</w:t>
      </w:r>
      <w:r w:rsidR="00D36667" w:rsidRPr="00155DC5">
        <w:rPr>
          <w:sz w:val="24"/>
          <w:szCs w:val="24"/>
        </w:rPr>
        <w:t>berta</w:t>
      </w:r>
      <w:r w:rsidRPr="00155DC5">
        <w:rPr>
          <w:sz w:val="24"/>
          <w:szCs w:val="24"/>
        </w:rPr>
        <w:t xml:space="preserve"> a minha alma</w:t>
      </w:r>
      <w:r w:rsidR="004123C5" w:rsidRPr="00155DC5">
        <w:rPr>
          <w:sz w:val="24"/>
          <w:szCs w:val="24"/>
        </w:rPr>
        <w:t>.</w:t>
      </w:r>
      <w:r w:rsidRPr="00155DC5">
        <w:rPr>
          <w:sz w:val="24"/>
          <w:szCs w:val="24"/>
        </w:rPr>
        <w:t xml:space="preserve"> </w:t>
      </w:r>
      <w:proofErr w:type="gramStart"/>
      <w:r w:rsidR="004123C5" w:rsidRPr="00155DC5">
        <w:rPr>
          <w:sz w:val="24"/>
          <w:szCs w:val="24"/>
        </w:rPr>
        <w:t>S</w:t>
      </w:r>
      <w:r w:rsidRPr="00155DC5">
        <w:rPr>
          <w:sz w:val="24"/>
          <w:szCs w:val="24"/>
        </w:rPr>
        <w:t>alva-me</w:t>
      </w:r>
      <w:proofErr w:type="gramEnd"/>
      <w:r w:rsidRPr="00155DC5">
        <w:rPr>
          <w:sz w:val="24"/>
          <w:szCs w:val="24"/>
        </w:rPr>
        <w:t xml:space="preserve"> </w:t>
      </w:r>
      <w:r w:rsidR="004123C5" w:rsidRPr="00155DC5">
        <w:rPr>
          <w:sz w:val="24"/>
          <w:szCs w:val="24"/>
        </w:rPr>
        <w:t>com</w:t>
      </w:r>
      <w:r w:rsidRPr="00155DC5">
        <w:rPr>
          <w:sz w:val="24"/>
          <w:szCs w:val="24"/>
        </w:rPr>
        <w:t xml:space="preserve"> </w:t>
      </w:r>
      <w:r w:rsidR="00F33DD6" w:rsidRPr="00155DC5">
        <w:rPr>
          <w:sz w:val="24"/>
          <w:szCs w:val="24"/>
        </w:rPr>
        <w:t xml:space="preserve">Tua </w:t>
      </w:r>
      <w:r w:rsidR="00D36667" w:rsidRPr="00155DC5">
        <w:rPr>
          <w:sz w:val="24"/>
          <w:szCs w:val="24"/>
        </w:rPr>
        <w:t>graça</w:t>
      </w:r>
      <w:r w:rsidRPr="00155DC5">
        <w:rPr>
          <w:sz w:val="24"/>
          <w:szCs w:val="24"/>
        </w:rPr>
        <w:t>.”</w:t>
      </w:r>
      <w:r w:rsidRPr="00155DC5">
        <w:rPr>
          <w:rStyle w:val="Refdenotaderodap"/>
          <w:sz w:val="24"/>
          <w:szCs w:val="24"/>
        </w:rPr>
        <w:footnoteReference w:id="25"/>
      </w:r>
      <w:r w:rsidRPr="004E1171">
        <w:rPr>
          <w:sz w:val="24"/>
          <w:szCs w:val="24"/>
        </w:rPr>
        <w:t xml:space="preserve"> Assim foi dito no </w:t>
      </w:r>
      <w:r w:rsidRPr="004123C5">
        <w:rPr>
          <w:sz w:val="24"/>
          <w:szCs w:val="24"/>
        </w:rPr>
        <w:t xml:space="preserve">salmo </w:t>
      </w:r>
      <w:r w:rsidR="00384D8E">
        <w:rPr>
          <w:sz w:val="24"/>
          <w:szCs w:val="24"/>
        </w:rPr>
        <w:t>seis</w:t>
      </w:r>
      <w:r w:rsidRPr="004123C5">
        <w:rPr>
          <w:sz w:val="24"/>
          <w:szCs w:val="24"/>
        </w:rPr>
        <w:t>.</w:t>
      </w:r>
      <w:r w:rsidRPr="004E1171">
        <w:rPr>
          <w:sz w:val="24"/>
          <w:szCs w:val="24"/>
        </w:rPr>
        <w:t xml:space="preserve"> A morte priva o homem da possibilidade de exerc</w:t>
      </w:r>
      <w:r w:rsidR="00231ACA">
        <w:rPr>
          <w:sz w:val="24"/>
          <w:szCs w:val="24"/>
        </w:rPr>
        <w:t>e</w:t>
      </w:r>
      <w:r w:rsidRPr="004E1171">
        <w:rPr>
          <w:sz w:val="24"/>
          <w:szCs w:val="24"/>
        </w:rPr>
        <w:t>r seu dever</w:t>
      </w:r>
      <w:r w:rsidR="008A5B31">
        <w:rPr>
          <w:sz w:val="24"/>
          <w:szCs w:val="24"/>
        </w:rPr>
        <w:t>:</w:t>
      </w:r>
      <w:r w:rsidR="00F33DD6" w:rsidRPr="004E1171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 xml:space="preserve">amar ao Senhor </w:t>
      </w:r>
      <w:r w:rsidR="008A5B31">
        <w:rPr>
          <w:sz w:val="24"/>
          <w:szCs w:val="24"/>
        </w:rPr>
        <w:t>em plena consciência</w:t>
      </w:r>
      <w:r w:rsidRPr="004E1171">
        <w:rPr>
          <w:sz w:val="24"/>
          <w:szCs w:val="24"/>
        </w:rPr>
        <w:t xml:space="preserve">. </w:t>
      </w:r>
      <w:r w:rsidR="004123C5">
        <w:rPr>
          <w:sz w:val="24"/>
          <w:szCs w:val="24"/>
        </w:rPr>
        <w:t>N</w:t>
      </w:r>
      <w:r w:rsidR="00F33DD6" w:rsidRPr="004E1171">
        <w:rPr>
          <w:sz w:val="24"/>
          <w:szCs w:val="24"/>
        </w:rPr>
        <w:t xml:space="preserve">o </w:t>
      </w:r>
      <w:r w:rsidRPr="004E1171">
        <w:rPr>
          <w:sz w:val="24"/>
          <w:szCs w:val="24"/>
        </w:rPr>
        <w:t xml:space="preserve">nirvana budista ele </w:t>
      </w:r>
      <w:r w:rsidR="008A5B31">
        <w:rPr>
          <w:sz w:val="24"/>
          <w:szCs w:val="24"/>
        </w:rPr>
        <w:t xml:space="preserve">não </w:t>
      </w:r>
      <w:r w:rsidRPr="004E1171">
        <w:rPr>
          <w:sz w:val="24"/>
          <w:szCs w:val="24"/>
        </w:rPr>
        <w:t xml:space="preserve">ama ao Senhor, mas a si mesmo... </w:t>
      </w:r>
      <w:r w:rsidR="008A5B31">
        <w:rPr>
          <w:sz w:val="24"/>
          <w:szCs w:val="24"/>
        </w:rPr>
        <w:t xml:space="preserve">Nenhum </w:t>
      </w:r>
      <w:r w:rsidRPr="004E1171">
        <w:rPr>
          <w:sz w:val="24"/>
          <w:szCs w:val="24"/>
        </w:rPr>
        <w:t>enviado do Céu</w:t>
      </w:r>
      <w:r w:rsidR="00F33DD6" w:rsidRPr="00656074">
        <w:rPr>
          <w:sz w:val="24"/>
          <w:szCs w:val="24"/>
        </w:rPr>
        <w:t xml:space="preserve"> </w:t>
      </w:r>
      <w:r w:rsidRPr="00656074">
        <w:rPr>
          <w:sz w:val="24"/>
          <w:szCs w:val="24"/>
        </w:rPr>
        <w:t xml:space="preserve">que </w:t>
      </w:r>
      <w:r w:rsidR="004123C5">
        <w:rPr>
          <w:sz w:val="24"/>
          <w:szCs w:val="24"/>
        </w:rPr>
        <w:t>vagueia p</w:t>
      </w:r>
      <w:r w:rsidR="00C9633F">
        <w:rPr>
          <w:sz w:val="24"/>
          <w:szCs w:val="24"/>
        </w:rPr>
        <w:t>or</w:t>
      </w:r>
      <w:r w:rsidR="008A5B31" w:rsidRPr="00656074">
        <w:rPr>
          <w:sz w:val="24"/>
          <w:szCs w:val="24"/>
        </w:rPr>
        <w:t xml:space="preserve"> </w:t>
      </w:r>
      <w:r w:rsidRPr="00656074">
        <w:rPr>
          <w:sz w:val="24"/>
          <w:szCs w:val="24"/>
        </w:rPr>
        <w:t xml:space="preserve">caminhos </w:t>
      </w:r>
      <w:r w:rsidR="004123C5">
        <w:rPr>
          <w:sz w:val="24"/>
          <w:szCs w:val="24"/>
        </w:rPr>
        <w:t>terr</w:t>
      </w:r>
      <w:r w:rsidR="00C9633F">
        <w:rPr>
          <w:sz w:val="24"/>
          <w:szCs w:val="24"/>
        </w:rPr>
        <w:t>enos</w:t>
      </w:r>
      <w:r w:rsidR="004123C5">
        <w:rPr>
          <w:sz w:val="24"/>
          <w:szCs w:val="24"/>
        </w:rPr>
        <w:t xml:space="preserve"> pode </w:t>
      </w:r>
      <w:r w:rsidRPr="00656074">
        <w:rPr>
          <w:sz w:val="24"/>
          <w:szCs w:val="24"/>
        </w:rPr>
        <w:t xml:space="preserve">escapar </w:t>
      </w:r>
      <w:r w:rsidR="00231ACA" w:rsidRPr="00656074">
        <w:rPr>
          <w:sz w:val="24"/>
          <w:szCs w:val="24"/>
        </w:rPr>
        <w:t>d</w:t>
      </w:r>
      <w:r w:rsidR="00231ACA">
        <w:rPr>
          <w:sz w:val="24"/>
          <w:szCs w:val="24"/>
        </w:rPr>
        <w:t>aquilo</w:t>
      </w:r>
      <w:r w:rsidR="00231ACA" w:rsidRPr="00656074">
        <w:rPr>
          <w:sz w:val="24"/>
          <w:szCs w:val="24"/>
        </w:rPr>
        <w:t xml:space="preserve"> </w:t>
      </w:r>
      <w:r w:rsidRPr="00656074">
        <w:rPr>
          <w:sz w:val="24"/>
          <w:szCs w:val="24"/>
        </w:rPr>
        <w:t xml:space="preserve">que é próprio do homem. </w:t>
      </w:r>
      <w:proofErr w:type="spellStart"/>
      <w:r w:rsidRPr="00656074">
        <w:rPr>
          <w:sz w:val="24"/>
          <w:szCs w:val="24"/>
        </w:rPr>
        <w:t>Dã</w:t>
      </w:r>
      <w:proofErr w:type="spellEnd"/>
      <w:r w:rsidRPr="00656074">
        <w:rPr>
          <w:sz w:val="24"/>
          <w:szCs w:val="24"/>
        </w:rPr>
        <w:t xml:space="preserve"> se lembrava des</w:t>
      </w:r>
      <w:r w:rsidR="00477851" w:rsidRPr="00656074">
        <w:rPr>
          <w:sz w:val="24"/>
          <w:szCs w:val="24"/>
        </w:rPr>
        <w:t>s</w:t>
      </w:r>
      <w:r w:rsidRPr="00656074">
        <w:rPr>
          <w:sz w:val="24"/>
          <w:szCs w:val="24"/>
        </w:rPr>
        <w:t xml:space="preserve">e sermão, anotado </w:t>
      </w:r>
      <w:r w:rsidR="000D0F6B">
        <w:rPr>
          <w:sz w:val="24"/>
          <w:szCs w:val="24"/>
        </w:rPr>
        <w:t>com as</w:t>
      </w:r>
      <w:r w:rsidR="00CE7421" w:rsidRPr="0063123D">
        <w:rPr>
          <w:sz w:val="24"/>
          <w:szCs w:val="24"/>
        </w:rPr>
        <w:t xml:space="preserve"> sentenças da Lei de Moisés</w:t>
      </w:r>
      <w:r w:rsidR="00CE7421" w:rsidRPr="00656074">
        <w:rPr>
          <w:sz w:val="24"/>
          <w:szCs w:val="24"/>
        </w:rPr>
        <w:t xml:space="preserve"> </w:t>
      </w:r>
      <w:r w:rsidR="000D0F6B">
        <w:rPr>
          <w:sz w:val="24"/>
          <w:szCs w:val="24"/>
        </w:rPr>
        <w:t>de</w:t>
      </w:r>
      <w:r w:rsidRPr="00656074">
        <w:rPr>
          <w:sz w:val="24"/>
          <w:szCs w:val="24"/>
        </w:rPr>
        <w:t xml:space="preserve"> seus </w:t>
      </w:r>
      <w:proofErr w:type="spellStart"/>
      <w:r w:rsidRPr="00656074">
        <w:rPr>
          <w:i/>
          <w:iCs/>
          <w:sz w:val="24"/>
          <w:szCs w:val="24"/>
        </w:rPr>
        <w:t>tefilins</w:t>
      </w:r>
      <w:proofErr w:type="spellEnd"/>
      <w:r w:rsidR="004123C5">
        <w:rPr>
          <w:iCs/>
          <w:sz w:val="24"/>
          <w:szCs w:val="24"/>
        </w:rPr>
        <w:t>,</w:t>
      </w:r>
      <w:r w:rsidR="004123C5" w:rsidRPr="00402490">
        <w:rPr>
          <w:rStyle w:val="Refdenotaderodap"/>
          <w:iCs/>
          <w:sz w:val="24"/>
          <w:szCs w:val="24"/>
        </w:rPr>
        <w:footnoteReference w:id="26"/>
      </w:r>
      <w:r w:rsidRPr="00656074">
        <w:rPr>
          <w:i/>
          <w:iCs/>
          <w:sz w:val="24"/>
          <w:szCs w:val="24"/>
        </w:rPr>
        <w:t xml:space="preserve"> </w:t>
      </w:r>
      <w:r w:rsidRPr="008F5BF1">
        <w:rPr>
          <w:sz w:val="24"/>
          <w:szCs w:val="24"/>
        </w:rPr>
        <w:t xml:space="preserve">fixados </w:t>
      </w:r>
      <w:r w:rsidR="000D134E">
        <w:rPr>
          <w:sz w:val="24"/>
          <w:szCs w:val="24"/>
        </w:rPr>
        <w:t>em seus</w:t>
      </w:r>
      <w:r w:rsidR="000D134E" w:rsidRPr="008F5BF1">
        <w:rPr>
          <w:sz w:val="24"/>
          <w:szCs w:val="24"/>
        </w:rPr>
        <w:t xml:space="preserve"> </w:t>
      </w:r>
      <w:r w:rsidRPr="008F5BF1">
        <w:rPr>
          <w:sz w:val="24"/>
          <w:szCs w:val="24"/>
        </w:rPr>
        <w:t>punhos</w:t>
      </w:r>
      <w:r w:rsidRPr="0063123D">
        <w:rPr>
          <w:sz w:val="24"/>
          <w:szCs w:val="24"/>
        </w:rPr>
        <w:t xml:space="preserve">. Mas </w:t>
      </w:r>
      <w:r w:rsidR="004123C5">
        <w:rPr>
          <w:sz w:val="24"/>
          <w:szCs w:val="24"/>
        </w:rPr>
        <w:t>ali</w:t>
      </w:r>
      <w:r w:rsidRPr="0063123D">
        <w:rPr>
          <w:sz w:val="24"/>
          <w:szCs w:val="24"/>
        </w:rPr>
        <w:t xml:space="preserve">, em suas primeiras horas </w:t>
      </w:r>
      <w:r w:rsidR="000D0F6B">
        <w:rPr>
          <w:sz w:val="24"/>
          <w:szCs w:val="24"/>
        </w:rPr>
        <w:t>em</w:t>
      </w:r>
      <w:r w:rsidRPr="0063123D">
        <w:rPr>
          <w:sz w:val="24"/>
          <w:szCs w:val="24"/>
        </w:rPr>
        <w:t xml:space="preserve"> </w:t>
      </w:r>
      <w:proofErr w:type="spellStart"/>
      <w:r w:rsidRPr="0063123D">
        <w:rPr>
          <w:sz w:val="24"/>
          <w:szCs w:val="24"/>
        </w:rPr>
        <w:t>Khárkov</w:t>
      </w:r>
      <w:proofErr w:type="spellEnd"/>
      <w:r w:rsidR="00477851" w:rsidRPr="00736B5A">
        <w:rPr>
          <w:sz w:val="24"/>
          <w:szCs w:val="24"/>
        </w:rPr>
        <w:t>,</w:t>
      </w:r>
      <w:r w:rsidRPr="00736B5A">
        <w:rPr>
          <w:sz w:val="24"/>
          <w:szCs w:val="24"/>
        </w:rPr>
        <w:t xml:space="preserve"> tudo </w:t>
      </w:r>
      <w:r w:rsidR="008A5B31">
        <w:rPr>
          <w:sz w:val="24"/>
          <w:szCs w:val="24"/>
        </w:rPr>
        <w:t>o</w:t>
      </w:r>
      <w:r w:rsidR="004123C5">
        <w:rPr>
          <w:sz w:val="24"/>
          <w:szCs w:val="24"/>
        </w:rPr>
        <w:t xml:space="preserve"> que é</w:t>
      </w:r>
      <w:r w:rsidRPr="00736B5A">
        <w:rPr>
          <w:sz w:val="24"/>
          <w:szCs w:val="24"/>
        </w:rPr>
        <w:t xml:space="preserve"> humano ainda era </w:t>
      </w:r>
      <w:r w:rsidR="008A5B31">
        <w:rPr>
          <w:sz w:val="24"/>
          <w:szCs w:val="24"/>
        </w:rPr>
        <w:t>estranho</w:t>
      </w:r>
      <w:r w:rsidR="00477851" w:rsidRPr="00B82C1C">
        <w:rPr>
          <w:sz w:val="24"/>
          <w:szCs w:val="24"/>
        </w:rPr>
        <w:t xml:space="preserve"> </w:t>
      </w:r>
      <w:r w:rsidRPr="00B82C1C">
        <w:rPr>
          <w:sz w:val="24"/>
          <w:szCs w:val="24"/>
        </w:rPr>
        <w:t xml:space="preserve">a </w:t>
      </w:r>
      <w:proofErr w:type="spellStart"/>
      <w:r w:rsidRPr="00B82C1C">
        <w:rPr>
          <w:sz w:val="24"/>
          <w:szCs w:val="24"/>
        </w:rPr>
        <w:t>Dã</w:t>
      </w:r>
      <w:proofErr w:type="spellEnd"/>
      <w:r w:rsidRPr="00B82C1C">
        <w:rPr>
          <w:sz w:val="24"/>
          <w:szCs w:val="24"/>
        </w:rPr>
        <w:t xml:space="preserve">, por isso ele </w:t>
      </w:r>
      <w:r w:rsidR="004123C5">
        <w:rPr>
          <w:sz w:val="24"/>
          <w:szCs w:val="24"/>
        </w:rPr>
        <w:t>voltou</w:t>
      </w:r>
      <w:r w:rsidRPr="00B82C1C">
        <w:rPr>
          <w:sz w:val="24"/>
          <w:szCs w:val="24"/>
        </w:rPr>
        <w:t xml:space="preserve"> </w:t>
      </w:r>
      <w:r w:rsidR="0009410C">
        <w:rPr>
          <w:sz w:val="24"/>
          <w:szCs w:val="24"/>
        </w:rPr>
        <w:t>o</w:t>
      </w:r>
      <w:r w:rsidRPr="00B82C1C">
        <w:rPr>
          <w:sz w:val="24"/>
          <w:szCs w:val="24"/>
        </w:rPr>
        <w:t xml:space="preserve"> olhar para dentro de si e viu sua cidade, iluminada pelo </w:t>
      </w:r>
      <w:r w:rsidRPr="004123C5">
        <w:rPr>
          <w:sz w:val="24"/>
          <w:szCs w:val="24"/>
        </w:rPr>
        <w:t xml:space="preserve">sol do mês de </w:t>
      </w:r>
      <w:proofErr w:type="spellStart"/>
      <w:r w:rsidRPr="004123C5">
        <w:rPr>
          <w:sz w:val="24"/>
          <w:szCs w:val="24"/>
        </w:rPr>
        <w:t>Aviv</w:t>
      </w:r>
      <w:proofErr w:type="spellEnd"/>
      <w:r w:rsidRPr="004123C5">
        <w:rPr>
          <w:sz w:val="24"/>
          <w:szCs w:val="24"/>
        </w:rPr>
        <w:t>.</w:t>
      </w:r>
      <w:proofErr w:type="gramStart"/>
      <w:r w:rsidR="004123C5" w:rsidRPr="004123C5">
        <w:rPr>
          <w:rStyle w:val="Refdenotaderodap"/>
          <w:sz w:val="24"/>
          <w:szCs w:val="24"/>
        </w:rPr>
        <w:footnoteReference w:id="27"/>
      </w:r>
      <w:proofErr w:type="gramEnd"/>
    </w:p>
    <w:p w:rsidR="00523B82" w:rsidRPr="004E1171" w:rsidRDefault="007D1097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B82C1C">
        <w:rPr>
          <w:sz w:val="24"/>
          <w:szCs w:val="24"/>
        </w:rPr>
        <w:t xml:space="preserve"> </w:t>
      </w:r>
      <w:r w:rsidR="008550C2">
        <w:rPr>
          <w:sz w:val="24"/>
          <w:szCs w:val="24"/>
        </w:rPr>
        <w:t>p</w:t>
      </w:r>
      <w:r w:rsidR="008550C2" w:rsidRPr="00B82C1C">
        <w:rPr>
          <w:sz w:val="24"/>
          <w:szCs w:val="24"/>
        </w:rPr>
        <w:t>ort</w:t>
      </w:r>
      <w:r w:rsidR="008550C2">
        <w:rPr>
          <w:sz w:val="24"/>
          <w:szCs w:val="24"/>
        </w:rPr>
        <w:t>a</w:t>
      </w:r>
      <w:r w:rsidR="008550C2" w:rsidRPr="00B82C1C">
        <w:rPr>
          <w:sz w:val="24"/>
          <w:szCs w:val="24"/>
        </w:rPr>
        <w:t xml:space="preserve"> </w:t>
      </w:r>
      <w:r w:rsidR="00523B82" w:rsidRPr="00B82C1C">
        <w:rPr>
          <w:sz w:val="24"/>
          <w:szCs w:val="24"/>
        </w:rPr>
        <w:t xml:space="preserve">das Ovelhas, </w:t>
      </w:r>
      <w:r>
        <w:rPr>
          <w:sz w:val="24"/>
          <w:szCs w:val="24"/>
        </w:rPr>
        <w:t>a</w:t>
      </w:r>
      <w:r w:rsidRPr="00B82C1C">
        <w:rPr>
          <w:sz w:val="24"/>
          <w:szCs w:val="24"/>
        </w:rPr>
        <w:t xml:space="preserve"> </w:t>
      </w:r>
      <w:r w:rsidR="008550C2">
        <w:rPr>
          <w:sz w:val="24"/>
          <w:szCs w:val="24"/>
        </w:rPr>
        <w:t>p</w:t>
      </w:r>
      <w:r w:rsidR="008550C2" w:rsidRPr="00B82C1C">
        <w:rPr>
          <w:sz w:val="24"/>
          <w:szCs w:val="24"/>
        </w:rPr>
        <w:t>ort</w:t>
      </w:r>
      <w:r w:rsidR="008550C2">
        <w:rPr>
          <w:sz w:val="24"/>
          <w:szCs w:val="24"/>
        </w:rPr>
        <w:t>a</w:t>
      </w:r>
      <w:r w:rsidR="008550C2" w:rsidRPr="00B82C1C">
        <w:rPr>
          <w:sz w:val="24"/>
          <w:szCs w:val="24"/>
        </w:rPr>
        <w:t xml:space="preserve"> </w:t>
      </w:r>
      <w:r w:rsidR="00523B82" w:rsidRPr="00B82C1C">
        <w:rPr>
          <w:sz w:val="24"/>
          <w:szCs w:val="24"/>
        </w:rPr>
        <w:t xml:space="preserve">dos Peixes, </w:t>
      </w:r>
      <w:r>
        <w:rPr>
          <w:sz w:val="24"/>
          <w:szCs w:val="24"/>
        </w:rPr>
        <w:t>a</w:t>
      </w:r>
      <w:r w:rsidR="00523B82" w:rsidRPr="00B82C1C">
        <w:rPr>
          <w:sz w:val="24"/>
          <w:szCs w:val="24"/>
        </w:rPr>
        <w:t xml:space="preserve"> </w:t>
      </w:r>
      <w:r w:rsidR="008550C2">
        <w:rPr>
          <w:sz w:val="24"/>
          <w:szCs w:val="24"/>
        </w:rPr>
        <w:t>p</w:t>
      </w:r>
      <w:r w:rsidR="00523B82" w:rsidRPr="00B82C1C">
        <w:rPr>
          <w:sz w:val="24"/>
          <w:szCs w:val="24"/>
        </w:rPr>
        <w:t>ort</w:t>
      </w:r>
      <w:r w:rsidR="004123C5">
        <w:rPr>
          <w:sz w:val="24"/>
          <w:szCs w:val="24"/>
        </w:rPr>
        <w:t>a</w:t>
      </w:r>
      <w:r w:rsidR="00523B82" w:rsidRPr="00B82C1C">
        <w:rPr>
          <w:sz w:val="24"/>
          <w:szCs w:val="24"/>
        </w:rPr>
        <w:t xml:space="preserve"> da Fonte, </w:t>
      </w:r>
      <w:r w:rsidR="008A5B31">
        <w:rPr>
          <w:sz w:val="24"/>
          <w:szCs w:val="24"/>
        </w:rPr>
        <w:t>perto do</w:t>
      </w:r>
      <w:r w:rsidR="00523B82" w:rsidRPr="00B82C1C">
        <w:rPr>
          <w:sz w:val="24"/>
          <w:szCs w:val="24"/>
        </w:rPr>
        <w:t xml:space="preserve"> </w:t>
      </w:r>
      <w:r w:rsidR="00EE621B">
        <w:rPr>
          <w:sz w:val="24"/>
          <w:szCs w:val="24"/>
        </w:rPr>
        <w:t xml:space="preserve">reservatório de </w:t>
      </w:r>
      <w:proofErr w:type="spellStart"/>
      <w:r w:rsidR="00EE621B">
        <w:rPr>
          <w:sz w:val="24"/>
          <w:szCs w:val="24"/>
        </w:rPr>
        <w:t>Siloé</w:t>
      </w:r>
      <w:proofErr w:type="spellEnd"/>
      <w:r w:rsidR="00523B82" w:rsidRPr="00B82C1C">
        <w:rPr>
          <w:sz w:val="24"/>
          <w:szCs w:val="24"/>
        </w:rPr>
        <w:t>, em frente ao jardim do Rei</w:t>
      </w:r>
      <w:r w:rsidR="00EE621B">
        <w:rPr>
          <w:sz w:val="24"/>
          <w:szCs w:val="24"/>
        </w:rPr>
        <w:t>, junto à</w:t>
      </w:r>
      <w:r>
        <w:rPr>
          <w:sz w:val="24"/>
          <w:szCs w:val="24"/>
        </w:rPr>
        <w:t xml:space="preserve"> escadaria</w:t>
      </w:r>
      <w:r w:rsidR="00523B82" w:rsidRPr="00B82C1C">
        <w:rPr>
          <w:sz w:val="24"/>
          <w:szCs w:val="24"/>
        </w:rPr>
        <w:t>...</w:t>
      </w:r>
      <w:r>
        <w:rPr>
          <w:rStyle w:val="Refdenotaderodap"/>
          <w:sz w:val="24"/>
          <w:szCs w:val="24"/>
        </w:rPr>
        <w:footnoteReference w:id="28"/>
      </w:r>
      <w:r w:rsidR="00523B82" w:rsidRPr="00B82C1C">
        <w:rPr>
          <w:sz w:val="24"/>
          <w:szCs w:val="24"/>
        </w:rPr>
        <w:t xml:space="preserve"> </w:t>
      </w:r>
      <w:r w:rsidR="008A5B31">
        <w:rPr>
          <w:sz w:val="24"/>
          <w:szCs w:val="24"/>
        </w:rPr>
        <w:t>A</w:t>
      </w:r>
      <w:r w:rsidR="00523B82" w:rsidRPr="00B82C1C">
        <w:rPr>
          <w:sz w:val="24"/>
          <w:szCs w:val="24"/>
        </w:rPr>
        <w:t xml:space="preserve"> </w:t>
      </w:r>
      <w:r w:rsidR="008550C2">
        <w:rPr>
          <w:sz w:val="24"/>
          <w:szCs w:val="24"/>
        </w:rPr>
        <w:t>t</w:t>
      </w:r>
      <w:r w:rsidR="00523B82" w:rsidRPr="00B82C1C">
        <w:rPr>
          <w:sz w:val="24"/>
          <w:szCs w:val="24"/>
        </w:rPr>
        <w:t>orre d</w:t>
      </w:r>
      <w:r w:rsidR="0009410C">
        <w:rPr>
          <w:sz w:val="24"/>
          <w:szCs w:val="24"/>
        </w:rPr>
        <w:t>os</w:t>
      </w:r>
      <w:r w:rsidR="00523B82" w:rsidRPr="00B82C1C">
        <w:rPr>
          <w:sz w:val="24"/>
          <w:szCs w:val="24"/>
        </w:rPr>
        <w:t xml:space="preserve"> Forn</w:t>
      </w:r>
      <w:r w:rsidR="0009410C">
        <w:rPr>
          <w:sz w:val="24"/>
          <w:szCs w:val="24"/>
        </w:rPr>
        <w:t>os</w:t>
      </w:r>
      <w:r w:rsidR="00523B82" w:rsidRPr="00B82C1C">
        <w:rPr>
          <w:sz w:val="24"/>
          <w:szCs w:val="24"/>
        </w:rPr>
        <w:t xml:space="preserve">... </w:t>
      </w:r>
      <w:r w:rsidR="008A5B31">
        <w:rPr>
          <w:sz w:val="24"/>
          <w:szCs w:val="24"/>
        </w:rPr>
        <w:t>A</w:t>
      </w:r>
      <w:r w:rsidR="00523B82" w:rsidRPr="00B82C1C">
        <w:rPr>
          <w:sz w:val="24"/>
          <w:szCs w:val="24"/>
        </w:rPr>
        <w:t xml:space="preserve"> </w:t>
      </w:r>
      <w:r w:rsidR="008550C2">
        <w:rPr>
          <w:sz w:val="24"/>
          <w:szCs w:val="24"/>
        </w:rPr>
        <w:t>subida</w:t>
      </w:r>
      <w:r w:rsidR="00523B82" w:rsidRPr="00B82C1C">
        <w:rPr>
          <w:sz w:val="24"/>
          <w:szCs w:val="24"/>
        </w:rPr>
        <w:t xml:space="preserve"> do Arsenal, na </w:t>
      </w:r>
      <w:r w:rsidR="008550C2">
        <w:rPr>
          <w:sz w:val="24"/>
          <w:szCs w:val="24"/>
        </w:rPr>
        <w:t>E</w:t>
      </w:r>
      <w:r w:rsidR="00523B82" w:rsidRPr="00B82C1C">
        <w:rPr>
          <w:sz w:val="24"/>
          <w:szCs w:val="24"/>
        </w:rPr>
        <w:t>squina, perto</w:t>
      </w:r>
      <w:r w:rsidR="0009410C">
        <w:rPr>
          <w:sz w:val="24"/>
          <w:szCs w:val="24"/>
        </w:rPr>
        <w:t xml:space="preserve"> d</w:t>
      </w:r>
      <w:r w:rsidR="00523B82" w:rsidRPr="00B82C1C">
        <w:rPr>
          <w:sz w:val="24"/>
          <w:szCs w:val="24"/>
        </w:rPr>
        <w:t>o túmulo de Davi</w:t>
      </w:r>
      <w:r w:rsidR="00523B82" w:rsidRPr="005611E6">
        <w:rPr>
          <w:sz w:val="24"/>
          <w:szCs w:val="24"/>
        </w:rPr>
        <w:t xml:space="preserve">. </w:t>
      </w:r>
      <w:r w:rsidR="00452130">
        <w:rPr>
          <w:sz w:val="24"/>
          <w:szCs w:val="24"/>
        </w:rPr>
        <w:t>A cisterna construída</w:t>
      </w:r>
      <w:r w:rsidR="00523B82" w:rsidRPr="00B82C1C">
        <w:rPr>
          <w:sz w:val="24"/>
          <w:szCs w:val="24"/>
        </w:rPr>
        <w:t xml:space="preserve"> perto da casa d</w:t>
      </w:r>
      <w:r w:rsidR="00384D8E">
        <w:rPr>
          <w:sz w:val="24"/>
          <w:szCs w:val="24"/>
        </w:rPr>
        <w:t>o sacerdote</w:t>
      </w:r>
      <w:r w:rsidR="00523B82" w:rsidRPr="00B82C1C">
        <w:rPr>
          <w:sz w:val="24"/>
          <w:szCs w:val="24"/>
        </w:rPr>
        <w:t xml:space="preserve"> </w:t>
      </w:r>
      <w:proofErr w:type="spellStart"/>
      <w:r w:rsidR="00523B82" w:rsidRPr="00B82C1C">
        <w:rPr>
          <w:sz w:val="24"/>
          <w:szCs w:val="24"/>
        </w:rPr>
        <w:t>Eliasib</w:t>
      </w:r>
      <w:proofErr w:type="spellEnd"/>
      <w:r w:rsidR="00523B82" w:rsidRPr="00B82C1C">
        <w:rPr>
          <w:sz w:val="24"/>
          <w:szCs w:val="24"/>
        </w:rPr>
        <w:t xml:space="preserve">. </w:t>
      </w:r>
      <w:r w:rsidR="008A5B31">
        <w:rPr>
          <w:sz w:val="24"/>
          <w:szCs w:val="24"/>
        </w:rPr>
        <w:t>A</w:t>
      </w:r>
      <w:r w:rsidR="00523B82" w:rsidRPr="00B82C1C">
        <w:rPr>
          <w:sz w:val="24"/>
          <w:szCs w:val="24"/>
        </w:rPr>
        <w:t xml:space="preserve"> casa do Rei, </w:t>
      </w:r>
      <w:r w:rsidR="00061DC2">
        <w:rPr>
          <w:sz w:val="24"/>
          <w:szCs w:val="24"/>
        </w:rPr>
        <w:t xml:space="preserve">no alto, </w:t>
      </w:r>
      <w:r w:rsidR="00523B82" w:rsidRPr="00B82C1C">
        <w:rPr>
          <w:sz w:val="24"/>
          <w:szCs w:val="24"/>
        </w:rPr>
        <w:t>perto do pátio d</w:t>
      </w:r>
      <w:r w:rsidR="00061DC2">
        <w:rPr>
          <w:sz w:val="24"/>
          <w:szCs w:val="24"/>
        </w:rPr>
        <w:t xml:space="preserve">o </w:t>
      </w:r>
      <w:r w:rsidR="00B744FD">
        <w:rPr>
          <w:sz w:val="24"/>
          <w:szCs w:val="24"/>
        </w:rPr>
        <w:t>cárcere</w:t>
      </w:r>
      <w:r w:rsidR="00523B82" w:rsidRPr="00B82C1C">
        <w:rPr>
          <w:sz w:val="24"/>
          <w:szCs w:val="24"/>
        </w:rPr>
        <w:t xml:space="preserve">, onde </w:t>
      </w:r>
      <w:r w:rsidR="008A5B31" w:rsidRPr="00B82C1C">
        <w:rPr>
          <w:sz w:val="24"/>
          <w:szCs w:val="24"/>
        </w:rPr>
        <w:t>padec</w:t>
      </w:r>
      <w:r w:rsidR="008A5B31">
        <w:rPr>
          <w:sz w:val="24"/>
          <w:szCs w:val="24"/>
        </w:rPr>
        <w:t>eu</w:t>
      </w:r>
      <w:r w:rsidR="008A5B31" w:rsidRPr="00B82C1C">
        <w:rPr>
          <w:sz w:val="24"/>
          <w:szCs w:val="24"/>
        </w:rPr>
        <w:t xml:space="preserve"> </w:t>
      </w:r>
      <w:r w:rsidR="00523B82" w:rsidRPr="00B82C1C">
        <w:rPr>
          <w:sz w:val="24"/>
          <w:szCs w:val="24"/>
        </w:rPr>
        <w:t xml:space="preserve">o profeta Jeremias. </w:t>
      </w:r>
      <w:r w:rsidR="00B744FD">
        <w:rPr>
          <w:sz w:val="24"/>
          <w:szCs w:val="24"/>
        </w:rPr>
        <w:t>O muro de</w:t>
      </w:r>
      <w:r w:rsidR="000D0F6B">
        <w:rPr>
          <w:sz w:val="24"/>
          <w:szCs w:val="24"/>
        </w:rPr>
        <w:t xml:space="preserve"> </w:t>
      </w:r>
      <w:proofErr w:type="spellStart"/>
      <w:r w:rsidR="00523B82" w:rsidRPr="00B82C1C">
        <w:rPr>
          <w:sz w:val="24"/>
          <w:szCs w:val="24"/>
        </w:rPr>
        <w:t>Ofel</w:t>
      </w:r>
      <w:proofErr w:type="spellEnd"/>
      <w:r w:rsidR="00523B82" w:rsidRPr="00B82C1C">
        <w:rPr>
          <w:sz w:val="24"/>
          <w:szCs w:val="24"/>
        </w:rPr>
        <w:t xml:space="preserve">. </w:t>
      </w:r>
      <w:r w:rsidR="0009410C">
        <w:rPr>
          <w:sz w:val="24"/>
          <w:szCs w:val="24"/>
        </w:rPr>
        <w:t>A</w:t>
      </w:r>
      <w:r w:rsidR="00523B82" w:rsidRPr="00B82C1C">
        <w:rPr>
          <w:sz w:val="24"/>
          <w:szCs w:val="24"/>
        </w:rPr>
        <w:t xml:space="preserve"> </w:t>
      </w:r>
      <w:r w:rsidR="00452130">
        <w:rPr>
          <w:sz w:val="24"/>
          <w:szCs w:val="24"/>
        </w:rPr>
        <w:t>p</w:t>
      </w:r>
      <w:r w:rsidR="00523B82" w:rsidRPr="00B82C1C">
        <w:rPr>
          <w:sz w:val="24"/>
          <w:szCs w:val="24"/>
        </w:rPr>
        <w:t>ort</w:t>
      </w:r>
      <w:r w:rsidR="0009410C">
        <w:rPr>
          <w:sz w:val="24"/>
          <w:szCs w:val="24"/>
        </w:rPr>
        <w:t>a</w:t>
      </w:r>
      <w:r w:rsidR="00523B82" w:rsidRPr="00B82C1C">
        <w:rPr>
          <w:sz w:val="24"/>
          <w:szCs w:val="24"/>
        </w:rPr>
        <w:t xml:space="preserve"> dos Cavalos, em frente à </w:t>
      </w:r>
      <w:r w:rsidR="00452130">
        <w:rPr>
          <w:sz w:val="24"/>
          <w:szCs w:val="24"/>
        </w:rPr>
        <w:t>morada</w:t>
      </w:r>
      <w:r w:rsidR="00523B82" w:rsidRPr="00B82C1C">
        <w:rPr>
          <w:sz w:val="24"/>
          <w:szCs w:val="24"/>
        </w:rPr>
        <w:t xml:space="preserve"> dos comerciantes. </w:t>
      </w:r>
      <w:r w:rsidR="0009410C">
        <w:rPr>
          <w:sz w:val="24"/>
          <w:szCs w:val="24"/>
        </w:rPr>
        <w:t xml:space="preserve">A </w:t>
      </w:r>
      <w:r w:rsidR="00452130">
        <w:rPr>
          <w:sz w:val="24"/>
          <w:szCs w:val="24"/>
        </w:rPr>
        <w:t>p</w:t>
      </w:r>
      <w:r w:rsidR="00523B82" w:rsidRPr="00B82C1C">
        <w:rPr>
          <w:sz w:val="24"/>
          <w:szCs w:val="24"/>
        </w:rPr>
        <w:t>ort</w:t>
      </w:r>
      <w:r w:rsidR="0009410C">
        <w:rPr>
          <w:sz w:val="24"/>
          <w:szCs w:val="24"/>
        </w:rPr>
        <w:t>a</w:t>
      </w:r>
      <w:r w:rsidR="00523B82" w:rsidRPr="00B82C1C">
        <w:rPr>
          <w:sz w:val="24"/>
          <w:szCs w:val="24"/>
        </w:rPr>
        <w:t xml:space="preserve"> das Águas, na praça dos </w:t>
      </w:r>
      <w:r w:rsidR="00D54C75">
        <w:rPr>
          <w:sz w:val="24"/>
          <w:szCs w:val="24"/>
        </w:rPr>
        <w:t>c</w:t>
      </w:r>
      <w:r w:rsidR="00523B82" w:rsidRPr="00B82C1C">
        <w:rPr>
          <w:sz w:val="24"/>
          <w:szCs w:val="24"/>
        </w:rPr>
        <w:t xml:space="preserve">omerciantes, onde, </w:t>
      </w:r>
      <w:r w:rsidR="000D0F6B">
        <w:rPr>
          <w:sz w:val="24"/>
          <w:szCs w:val="24"/>
        </w:rPr>
        <w:t xml:space="preserve">do alto de </w:t>
      </w:r>
      <w:r w:rsidR="00E7728E">
        <w:rPr>
          <w:sz w:val="24"/>
          <w:szCs w:val="24"/>
        </w:rPr>
        <w:t>um</w:t>
      </w:r>
      <w:r w:rsidR="00523B82" w:rsidRPr="00B82C1C">
        <w:rPr>
          <w:sz w:val="24"/>
          <w:szCs w:val="24"/>
        </w:rPr>
        <w:t xml:space="preserve"> </w:t>
      </w:r>
      <w:r w:rsidR="005611E6">
        <w:rPr>
          <w:sz w:val="24"/>
          <w:szCs w:val="24"/>
        </w:rPr>
        <w:t>estrado</w:t>
      </w:r>
      <w:r w:rsidR="00523B82" w:rsidRPr="00B82C1C">
        <w:rPr>
          <w:sz w:val="24"/>
          <w:szCs w:val="24"/>
        </w:rPr>
        <w:t xml:space="preserve"> de madeira, o grande </w:t>
      </w:r>
      <w:r w:rsidR="00061DC2">
        <w:rPr>
          <w:sz w:val="24"/>
          <w:szCs w:val="24"/>
        </w:rPr>
        <w:t xml:space="preserve">escriba </w:t>
      </w:r>
      <w:r w:rsidR="00523B82" w:rsidRPr="00B82C1C">
        <w:rPr>
          <w:sz w:val="24"/>
          <w:szCs w:val="24"/>
        </w:rPr>
        <w:t xml:space="preserve">Esdras lia desde </w:t>
      </w:r>
      <w:r w:rsidR="00386D5C">
        <w:rPr>
          <w:sz w:val="24"/>
          <w:szCs w:val="24"/>
        </w:rPr>
        <w:t>o amanhecer</w:t>
      </w:r>
      <w:r w:rsidR="00523B82" w:rsidRPr="00B82C1C">
        <w:rPr>
          <w:sz w:val="24"/>
          <w:szCs w:val="24"/>
        </w:rPr>
        <w:t xml:space="preserve"> até </w:t>
      </w:r>
      <w:r w:rsidR="00386D5C">
        <w:rPr>
          <w:sz w:val="24"/>
          <w:szCs w:val="24"/>
        </w:rPr>
        <w:t>o</w:t>
      </w:r>
      <w:r w:rsidR="00523B82" w:rsidRPr="00B82C1C">
        <w:rPr>
          <w:sz w:val="24"/>
          <w:szCs w:val="24"/>
        </w:rPr>
        <w:t xml:space="preserve"> meio-dia </w:t>
      </w:r>
      <w:r w:rsidR="005611E6">
        <w:rPr>
          <w:sz w:val="24"/>
          <w:szCs w:val="24"/>
        </w:rPr>
        <w:t>ao</w:t>
      </w:r>
      <w:r w:rsidR="00523B82" w:rsidRPr="00F55B54">
        <w:rPr>
          <w:sz w:val="24"/>
          <w:szCs w:val="24"/>
        </w:rPr>
        <w:t xml:space="preserve"> </w:t>
      </w:r>
      <w:r w:rsidR="00E7728E">
        <w:rPr>
          <w:sz w:val="24"/>
          <w:szCs w:val="24"/>
        </w:rPr>
        <w:t xml:space="preserve">seu </w:t>
      </w:r>
      <w:r w:rsidR="00523B82" w:rsidRPr="00F55B54">
        <w:rPr>
          <w:sz w:val="24"/>
          <w:szCs w:val="24"/>
        </w:rPr>
        <w:t xml:space="preserve">povo, que </w:t>
      </w:r>
      <w:r w:rsidR="00386D5C">
        <w:rPr>
          <w:sz w:val="24"/>
          <w:szCs w:val="24"/>
        </w:rPr>
        <w:t>a</w:t>
      </w:r>
      <w:r w:rsidR="00E7728E">
        <w:rPr>
          <w:sz w:val="24"/>
          <w:szCs w:val="24"/>
        </w:rPr>
        <w:t>ndava cabisbaixo</w:t>
      </w:r>
      <w:r w:rsidR="00523B82" w:rsidRPr="00F55B54">
        <w:rPr>
          <w:sz w:val="24"/>
          <w:szCs w:val="24"/>
        </w:rPr>
        <w:t xml:space="preserve"> desde o jugo da Babilônia. </w:t>
      </w:r>
      <w:r w:rsidR="00386D5C">
        <w:rPr>
          <w:sz w:val="24"/>
          <w:szCs w:val="24"/>
        </w:rPr>
        <w:t>Ele l</w:t>
      </w:r>
      <w:r w:rsidR="00523B82" w:rsidRPr="00F55B54">
        <w:rPr>
          <w:sz w:val="24"/>
          <w:szCs w:val="24"/>
        </w:rPr>
        <w:t xml:space="preserve">ia o livro da Lei de Moisés, e o povo era </w:t>
      </w:r>
      <w:proofErr w:type="gramStart"/>
      <w:r w:rsidR="00523B82" w:rsidRPr="00F55B54">
        <w:rPr>
          <w:sz w:val="24"/>
          <w:szCs w:val="24"/>
        </w:rPr>
        <w:t>todo ouvidos</w:t>
      </w:r>
      <w:proofErr w:type="gramEnd"/>
      <w:r w:rsidR="00523B82" w:rsidRPr="00F55B54">
        <w:rPr>
          <w:sz w:val="24"/>
          <w:szCs w:val="24"/>
        </w:rPr>
        <w:t>. Esdras, da tribo de Levi, lia</w:t>
      </w:r>
      <w:r w:rsidR="00D54C75">
        <w:rPr>
          <w:sz w:val="24"/>
          <w:szCs w:val="24"/>
        </w:rPr>
        <w:t xml:space="preserve"> ao povo</w:t>
      </w:r>
      <w:r w:rsidR="00523B82" w:rsidRPr="00F55B54">
        <w:rPr>
          <w:sz w:val="24"/>
          <w:szCs w:val="24"/>
        </w:rPr>
        <w:t>, e os sacerdotes</w:t>
      </w:r>
      <w:r w:rsidR="00D54C75">
        <w:rPr>
          <w:sz w:val="24"/>
          <w:szCs w:val="24"/>
        </w:rPr>
        <w:t xml:space="preserve"> </w:t>
      </w:r>
      <w:r w:rsidR="005611E6">
        <w:rPr>
          <w:sz w:val="24"/>
          <w:szCs w:val="24"/>
        </w:rPr>
        <w:t>davam sentido</w:t>
      </w:r>
      <w:r w:rsidR="00155DC5">
        <w:rPr>
          <w:sz w:val="24"/>
          <w:szCs w:val="24"/>
        </w:rPr>
        <w:t xml:space="preserve"> ao que ele lia</w:t>
      </w:r>
      <w:r w:rsidR="00523B82" w:rsidRPr="00F55B54">
        <w:rPr>
          <w:sz w:val="24"/>
          <w:szCs w:val="24"/>
        </w:rPr>
        <w:t xml:space="preserve">. </w:t>
      </w:r>
      <w:proofErr w:type="spellStart"/>
      <w:r w:rsidR="00523B82" w:rsidRPr="00F55B54">
        <w:rPr>
          <w:sz w:val="24"/>
          <w:szCs w:val="24"/>
        </w:rPr>
        <w:t>Dã</w:t>
      </w:r>
      <w:proofErr w:type="spellEnd"/>
      <w:r w:rsidR="00523B82" w:rsidRPr="00F55B54">
        <w:rPr>
          <w:sz w:val="24"/>
          <w:szCs w:val="24"/>
        </w:rPr>
        <w:t xml:space="preserve"> sabia que Esdras </w:t>
      </w:r>
      <w:r w:rsidR="00C03451" w:rsidRPr="00F55B54">
        <w:rPr>
          <w:sz w:val="24"/>
          <w:szCs w:val="24"/>
        </w:rPr>
        <w:t>vivenci</w:t>
      </w:r>
      <w:r w:rsidR="00C03451">
        <w:rPr>
          <w:sz w:val="24"/>
          <w:szCs w:val="24"/>
        </w:rPr>
        <w:t>ara</w:t>
      </w:r>
      <w:r w:rsidR="00C03451" w:rsidRPr="00F55B54">
        <w:rPr>
          <w:sz w:val="24"/>
          <w:szCs w:val="24"/>
        </w:rPr>
        <w:t xml:space="preserve"> </w:t>
      </w:r>
      <w:r w:rsidR="00523B82" w:rsidRPr="00F55B54">
        <w:rPr>
          <w:sz w:val="24"/>
          <w:szCs w:val="24"/>
        </w:rPr>
        <w:t xml:space="preserve">a maior felicidade </w:t>
      </w:r>
      <w:r w:rsidR="00386D5C">
        <w:rPr>
          <w:sz w:val="24"/>
          <w:szCs w:val="24"/>
        </w:rPr>
        <w:t>para</w:t>
      </w:r>
      <w:r w:rsidR="00523B82" w:rsidRPr="00F55B54">
        <w:rPr>
          <w:sz w:val="24"/>
          <w:szCs w:val="24"/>
        </w:rPr>
        <w:t xml:space="preserve"> um </w:t>
      </w:r>
      <w:r w:rsidR="00523B82" w:rsidRPr="00F55B54">
        <w:rPr>
          <w:sz w:val="24"/>
          <w:szCs w:val="24"/>
        </w:rPr>
        <w:lastRenderedPageBreak/>
        <w:t xml:space="preserve">profeta: </w:t>
      </w:r>
      <w:r w:rsidR="00386D5C">
        <w:rPr>
          <w:sz w:val="24"/>
          <w:szCs w:val="24"/>
        </w:rPr>
        <w:t>um</w:t>
      </w:r>
      <w:r w:rsidR="00523B82" w:rsidRPr="00F55B54">
        <w:rPr>
          <w:sz w:val="24"/>
          <w:szCs w:val="24"/>
        </w:rPr>
        <w:t xml:space="preserve">a </w:t>
      </w:r>
      <w:r w:rsidR="00523B82" w:rsidRPr="00386D5C">
        <w:rPr>
          <w:sz w:val="24"/>
          <w:szCs w:val="24"/>
        </w:rPr>
        <w:t>rara submissão do povo ao bem. “</w:t>
      </w:r>
      <w:r w:rsidR="00523B82" w:rsidRPr="00D61C48">
        <w:rPr>
          <w:sz w:val="24"/>
          <w:szCs w:val="24"/>
        </w:rPr>
        <w:t xml:space="preserve">E Esdras </w:t>
      </w:r>
      <w:r w:rsidR="00E7728E" w:rsidRPr="00D61C48">
        <w:rPr>
          <w:sz w:val="24"/>
          <w:szCs w:val="24"/>
        </w:rPr>
        <w:t xml:space="preserve">abriu </w:t>
      </w:r>
      <w:r w:rsidR="00523B82" w:rsidRPr="00D61C48">
        <w:rPr>
          <w:sz w:val="24"/>
          <w:szCs w:val="24"/>
        </w:rPr>
        <w:t xml:space="preserve">o Livro diante dos olhos </w:t>
      </w:r>
      <w:r w:rsidR="00386D5C">
        <w:rPr>
          <w:sz w:val="24"/>
          <w:szCs w:val="24"/>
        </w:rPr>
        <w:t>do povo inteiro</w:t>
      </w:r>
      <w:r w:rsidR="00523B82" w:rsidRPr="00254BEE">
        <w:rPr>
          <w:sz w:val="24"/>
          <w:szCs w:val="24"/>
        </w:rPr>
        <w:t xml:space="preserve">, porque </w:t>
      </w:r>
      <w:r w:rsidR="00386D5C">
        <w:rPr>
          <w:sz w:val="24"/>
          <w:szCs w:val="24"/>
        </w:rPr>
        <w:t>ele se achava</w:t>
      </w:r>
      <w:r w:rsidR="00523B82" w:rsidRPr="00A91719">
        <w:rPr>
          <w:sz w:val="24"/>
          <w:szCs w:val="24"/>
        </w:rPr>
        <w:t xml:space="preserve"> acima de </w:t>
      </w:r>
      <w:r w:rsidR="00386D5C">
        <w:rPr>
          <w:sz w:val="24"/>
          <w:szCs w:val="24"/>
        </w:rPr>
        <w:t>todos</w:t>
      </w:r>
      <w:r w:rsidR="00523B82" w:rsidRPr="00A75343">
        <w:rPr>
          <w:sz w:val="24"/>
          <w:szCs w:val="24"/>
        </w:rPr>
        <w:t xml:space="preserve">. </w:t>
      </w:r>
      <w:r w:rsidR="003009E2">
        <w:rPr>
          <w:sz w:val="24"/>
          <w:szCs w:val="24"/>
        </w:rPr>
        <w:t>Q</w:t>
      </w:r>
      <w:r w:rsidR="00523B82" w:rsidRPr="00A75343">
        <w:rPr>
          <w:sz w:val="24"/>
          <w:szCs w:val="24"/>
        </w:rPr>
        <w:t xml:space="preserve">uando ele o abriu, </w:t>
      </w:r>
      <w:r w:rsidR="00F8689B" w:rsidRPr="00152E48">
        <w:rPr>
          <w:sz w:val="24"/>
          <w:szCs w:val="24"/>
        </w:rPr>
        <w:t xml:space="preserve">o </w:t>
      </w:r>
      <w:r w:rsidR="00523B82" w:rsidRPr="00E761AF">
        <w:rPr>
          <w:sz w:val="24"/>
          <w:szCs w:val="24"/>
        </w:rPr>
        <w:t>povo</w:t>
      </w:r>
      <w:r w:rsidR="00386D5C">
        <w:rPr>
          <w:sz w:val="24"/>
          <w:szCs w:val="24"/>
        </w:rPr>
        <w:t xml:space="preserve"> </w:t>
      </w:r>
      <w:r w:rsidR="00263ED2">
        <w:rPr>
          <w:sz w:val="24"/>
          <w:szCs w:val="24"/>
        </w:rPr>
        <w:t>todo</w:t>
      </w:r>
      <w:r w:rsidR="00263ED2" w:rsidRPr="00E761AF">
        <w:rPr>
          <w:sz w:val="24"/>
          <w:szCs w:val="24"/>
        </w:rPr>
        <w:t xml:space="preserve"> </w:t>
      </w:r>
      <w:r w:rsidR="00523B82" w:rsidRPr="00E761AF">
        <w:rPr>
          <w:sz w:val="24"/>
          <w:szCs w:val="24"/>
        </w:rPr>
        <w:t>se levantou.</w:t>
      </w:r>
      <w:proofErr w:type="gramStart"/>
      <w:r w:rsidR="00523B82" w:rsidRPr="00E761AF">
        <w:rPr>
          <w:sz w:val="24"/>
          <w:szCs w:val="24"/>
        </w:rPr>
        <w:t>”</w:t>
      </w:r>
      <w:proofErr w:type="gramEnd"/>
      <w:r w:rsidR="00523B82" w:rsidRPr="004E1171">
        <w:rPr>
          <w:rStyle w:val="Refdenotaderodap"/>
          <w:sz w:val="24"/>
          <w:szCs w:val="24"/>
        </w:rPr>
        <w:footnoteReference w:id="29"/>
      </w:r>
      <w:r w:rsidR="00523B82" w:rsidRPr="004E1171">
        <w:rPr>
          <w:sz w:val="24"/>
          <w:szCs w:val="24"/>
        </w:rPr>
        <w:t xml:space="preserve"> </w:t>
      </w:r>
    </w:p>
    <w:p w:rsidR="00523B82" w:rsidRPr="00E7728E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proofErr w:type="spellStart"/>
      <w:r w:rsidRPr="004E1171">
        <w:rPr>
          <w:sz w:val="24"/>
          <w:szCs w:val="24"/>
        </w:rPr>
        <w:t>Dã</w:t>
      </w:r>
      <w:proofErr w:type="spellEnd"/>
      <w:r w:rsidRPr="004E1171">
        <w:rPr>
          <w:sz w:val="24"/>
          <w:szCs w:val="24"/>
        </w:rPr>
        <w:t xml:space="preserve"> lembrava que, </w:t>
      </w:r>
      <w:r w:rsidR="00157F5C">
        <w:rPr>
          <w:sz w:val="24"/>
          <w:szCs w:val="24"/>
        </w:rPr>
        <w:t>ao se iniciar</w:t>
      </w:r>
      <w:r w:rsidRPr="00386D5C">
        <w:rPr>
          <w:sz w:val="24"/>
          <w:szCs w:val="24"/>
        </w:rPr>
        <w:t xml:space="preserve"> </w:t>
      </w:r>
      <w:r w:rsidR="00157F5C">
        <w:rPr>
          <w:sz w:val="24"/>
          <w:szCs w:val="24"/>
        </w:rPr>
        <w:t>n</w:t>
      </w:r>
      <w:r w:rsidRPr="00386D5C">
        <w:rPr>
          <w:sz w:val="24"/>
          <w:szCs w:val="24"/>
        </w:rPr>
        <w:t xml:space="preserve">o </w:t>
      </w:r>
      <w:r w:rsidR="00157F5C">
        <w:rPr>
          <w:sz w:val="24"/>
          <w:szCs w:val="24"/>
        </w:rPr>
        <w:t xml:space="preserve">que é </w:t>
      </w:r>
      <w:r w:rsidRPr="00386D5C">
        <w:rPr>
          <w:sz w:val="24"/>
          <w:szCs w:val="24"/>
        </w:rPr>
        <w:t>elevado</w:t>
      </w:r>
      <w:r w:rsidR="00157F5C">
        <w:rPr>
          <w:sz w:val="24"/>
          <w:szCs w:val="24"/>
        </w:rPr>
        <w:t>, ao</w:t>
      </w:r>
      <w:r w:rsidRPr="004E1171">
        <w:rPr>
          <w:sz w:val="24"/>
          <w:szCs w:val="24"/>
        </w:rPr>
        <w:t xml:space="preserve"> ouvi</w:t>
      </w:r>
      <w:r w:rsidR="00157F5C">
        <w:rPr>
          <w:sz w:val="24"/>
          <w:szCs w:val="24"/>
        </w:rPr>
        <w:t>r</w:t>
      </w:r>
      <w:r w:rsidRPr="004E1171">
        <w:rPr>
          <w:sz w:val="24"/>
          <w:szCs w:val="24"/>
        </w:rPr>
        <w:t xml:space="preserve"> as palavras da </w:t>
      </w:r>
      <w:r w:rsidR="00F8689B" w:rsidRPr="004E1171">
        <w:rPr>
          <w:sz w:val="24"/>
          <w:szCs w:val="24"/>
        </w:rPr>
        <w:t>Lei</w:t>
      </w:r>
      <w:r w:rsidRPr="00DC0414">
        <w:rPr>
          <w:sz w:val="24"/>
          <w:szCs w:val="24"/>
        </w:rPr>
        <w:t xml:space="preserve">, o povo inteiro estava em pé, </w:t>
      </w:r>
      <w:r w:rsidR="00C03451">
        <w:rPr>
          <w:sz w:val="24"/>
          <w:szCs w:val="24"/>
        </w:rPr>
        <w:t xml:space="preserve">com lágrimas </w:t>
      </w:r>
      <w:r w:rsidRPr="00DC0414">
        <w:rPr>
          <w:sz w:val="24"/>
          <w:szCs w:val="24"/>
        </w:rPr>
        <w:t>de felicidade</w:t>
      </w:r>
      <w:r w:rsidR="00A52A32">
        <w:rPr>
          <w:sz w:val="24"/>
          <w:szCs w:val="24"/>
        </w:rPr>
        <w:t xml:space="preserve"> </w:t>
      </w:r>
      <w:r w:rsidR="00C03451">
        <w:rPr>
          <w:sz w:val="24"/>
          <w:szCs w:val="24"/>
        </w:rPr>
        <w:t>nos olhos</w:t>
      </w:r>
      <w:r w:rsidRPr="00DC0414">
        <w:rPr>
          <w:sz w:val="24"/>
          <w:szCs w:val="24"/>
        </w:rPr>
        <w:t xml:space="preserve">. </w:t>
      </w:r>
      <w:r w:rsidR="00C03451">
        <w:rPr>
          <w:sz w:val="24"/>
          <w:szCs w:val="24"/>
        </w:rPr>
        <w:t>O</w:t>
      </w:r>
      <w:r w:rsidR="00C03451" w:rsidRPr="00DC0414">
        <w:rPr>
          <w:sz w:val="24"/>
          <w:szCs w:val="24"/>
        </w:rPr>
        <w:t xml:space="preserve"> </w:t>
      </w:r>
      <w:r w:rsidRPr="00DC0414">
        <w:rPr>
          <w:sz w:val="24"/>
          <w:szCs w:val="24"/>
        </w:rPr>
        <w:t>mesmo povo que</w:t>
      </w:r>
      <w:r w:rsidR="00C03451">
        <w:rPr>
          <w:sz w:val="24"/>
          <w:szCs w:val="24"/>
        </w:rPr>
        <w:t>,</w:t>
      </w:r>
      <w:r w:rsidRPr="00DC0414">
        <w:rPr>
          <w:sz w:val="24"/>
          <w:szCs w:val="24"/>
        </w:rPr>
        <w:t xml:space="preserve"> alguns séculos antes</w:t>
      </w:r>
      <w:r w:rsidR="00C03451">
        <w:rPr>
          <w:sz w:val="24"/>
          <w:szCs w:val="24"/>
        </w:rPr>
        <w:t>,</w:t>
      </w:r>
      <w:r w:rsidRPr="00DC0414">
        <w:rPr>
          <w:sz w:val="24"/>
          <w:szCs w:val="24"/>
        </w:rPr>
        <w:t xml:space="preserve"> </w:t>
      </w:r>
      <w:proofErr w:type="gramStart"/>
      <w:r w:rsidRPr="00DC0414">
        <w:rPr>
          <w:sz w:val="24"/>
          <w:szCs w:val="24"/>
        </w:rPr>
        <w:t>queimara</w:t>
      </w:r>
      <w:proofErr w:type="gramEnd"/>
      <w:r w:rsidRPr="00DC0414">
        <w:rPr>
          <w:sz w:val="24"/>
          <w:szCs w:val="24"/>
        </w:rPr>
        <w:t xml:space="preserve"> os serm</w:t>
      </w:r>
      <w:r w:rsidRPr="00656074">
        <w:rPr>
          <w:sz w:val="24"/>
          <w:szCs w:val="24"/>
        </w:rPr>
        <w:t>ões de Jeremias e</w:t>
      </w:r>
      <w:r w:rsidR="00C03451">
        <w:rPr>
          <w:sz w:val="24"/>
          <w:szCs w:val="24"/>
        </w:rPr>
        <w:t xml:space="preserve"> que,</w:t>
      </w:r>
      <w:r w:rsidRPr="00656074">
        <w:rPr>
          <w:sz w:val="24"/>
          <w:szCs w:val="24"/>
        </w:rPr>
        <w:t xml:space="preserve"> alguns séculos depois</w:t>
      </w:r>
      <w:r w:rsidR="00C03451">
        <w:rPr>
          <w:sz w:val="24"/>
          <w:szCs w:val="24"/>
        </w:rPr>
        <w:t>,</w:t>
      </w:r>
      <w:r w:rsidRPr="00656074">
        <w:rPr>
          <w:sz w:val="24"/>
          <w:szCs w:val="24"/>
        </w:rPr>
        <w:t xml:space="preserve"> rejeit</w:t>
      </w:r>
      <w:r w:rsidR="00A52A32">
        <w:rPr>
          <w:sz w:val="24"/>
          <w:szCs w:val="24"/>
        </w:rPr>
        <w:t>ou</w:t>
      </w:r>
      <w:r w:rsidRPr="00656074">
        <w:rPr>
          <w:sz w:val="24"/>
          <w:szCs w:val="24"/>
        </w:rPr>
        <w:t xml:space="preserve"> </w:t>
      </w:r>
      <w:r w:rsidR="00D54C75">
        <w:rPr>
          <w:sz w:val="24"/>
          <w:szCs w:val="24"/>
        </w:rPr>
        <w:t xml:space="preserve">o </w:t>
      </w:r>
      <w:r w:rsidRPr="00656074">
        <w:rPr>
          <w:sz w:val="24"/>
          <w:szCs w:val="24"/>
        </w:rPr>
        <w:t>seu rei</w:t>
      </w:r>
      <w:r w:rsidR="00157F5C">
        <w:rPr>
          <w:sz w:val="24"/>
          <w:szCs w:val="24"/>
        </w:rPr>
        <w:t>,</w:t>
      </w:r>
      <w:r w:rsidRPr="00656074">
        <w:rPr>
          <w:sz w:val="24"/>
          <w:szCs w:val="24"/>
        </w:rPr>
        <w:t xml:space="preserve"> Jesus, da tribo de Judá. </w:t>
      </w:r>
      <w:proofErr w:type="spellStart"/>
      <w:r w:rsidRPr="00656074">
        <w:rPr>
          <w:sz w:val="24"/>
          <w:szCs w:val="24"/>
        </w:rPr>
        <w:t>Dã</w:t>
      </w:r>
      <w:proofErr w:type="spellEnd"/>
      <w:r w:rsidRPr="00656074">
        <w:rPr>
          <w:sz w:val="24"/>
          <w:szCs w:val="24"/>
        </w:rPr>
        <w:t xml:space="preserve"> sabia que seu Irmão, Jesus, </w:t>
      </w:r>
      <w:r w:rsidR="007C4D3E">
        <w:rPr>
          <w:sz w:val="24"/>
          <w:szCs w:val="24"/>
        </w:rPr>
        <w:t>desejava</w:t>
      </w:r>
      <w:r w:rsidRPr="00656074">
        <w:rPr>
          <w:sz w:val="24"/>
          <w:szCs w:val="24"/>
        </w:rPr>
        <w:t xml:space="preserve"> o </w:t>
      </w:r>
      <w:r w:rsidR="007C4D3E">
        <w:rPr>
          <w:sz w:val="24"/>
          <w:szCs w:val="24"/>
        </w:rPr>
        <w:t xml:space="preserve">quinhão de </w:t>
      </w:r>
      <w:r w:rsidRPr="00656074">
        <w:rPr>
          <w:sz w:val="24"/>
          <w:szCs w:val="24"/>
        </w:rPr>
        <w:t xml:space="preserve">sucesso </w:t>
      </w:r>
      <w:r w:rsidR="007C4D3E">
        <w:rPr>
          <w:sz w:val="24"/>
          <w:szCs w:val="24"/>
        </w:rPr>
        <w:t>que tivera</w:t>
      </w:r>
      <w:r w:rsidR="00F8689B" w:rsidRPr="008F5BF1">
        <w:rPr>
          <w:sz w:val="24"/>
          <w:szCs w:val="24"/>
        </w:rPr>
        <w:t xml:space="preserve"> Esdras</w:t>
      </w:r>
      <w:r w:rsidRPr="008F5BF1">
        <w:rPr>
          <w:sz w:val="24"/>
          <w:szCs w:val="24"/>
        </w:rPr>
        <w:t xml:space="preserve">, </w:t>
      </w:r>
      <w:r w:rsidRPr="0063123D">
        <w:rPr>
          <w:sz w:val="24"/>
          <w:szCs w:val="24"/>
        </w:rPr>
        <w:t xml:space="preserve">sonhava subir ao </w:t>
      </w:r>
      <w:r w:rsidR="005611E6">
        <w:rPr>
          <w:sz w:val="24"/>
          <w:szCs w:val="24"/>
        </w:rPr>
        <w:t>estrado</w:t>
      </w:r>
      <w:r w:rsidRPr="0063123D">
        <w:rPr>
          <w:sz w:val="24"/>
          <w:szCs w:val="24"/>
        </w:rPr>
        <w:t xml:space="preserve"> de madeira</w:t>
      </w:r>
      <w:r w:rsidR="00A52A32">
        <w:rPr>
          <w:sz w:val="24"/>
          <w:szCs w:val="24"/>
        </w:rPr>
        <w:t xml:space="preserve"> ao amanhecer</w:t>
      </w:r>
      <w:r w:rsidRPr="0063123D">
        <w:rPr>
          <w:sz w:val="24"/>
          <w:szCs w:val="24"/>
        </w:rPr>
        <w:t xml:space="preserve">, no meio da </w:t>
      </w:r>
      <w:r w:rsidR="00D54C75">
        <w:rPr>
          <w:sz w:val="24"/>
          <w:szCs w:val="24"/>
        </w:rPr>
        <w:t>p</w:t>
      </w:r>
      <w:r w:rsidRPr="0063123D">
        <w:rPr>
          <w:sz w:val="24"/>
          <w:szCs w:val="24"/>
        </w:rPr>
        <w:t xml:space="preserve">raça dos </w:t>
      </w:r>
      <w:r w:rsidR="00D54C75">
        <w:rPr>
          <w:sz w:val="24"/>
          <w:szCs w:val="24"/>
        </w:rPr>
        <w:t>c</w:t>
      </w:r>
      <w:r w:rsidRPr="0063123D">
        <w:rPr>
          <w:sz w:val="24"/>
          <w:szCs w:val="24"/>
        </w:rPr>
        <w:t>omerc</w:t>
      </w:r>
      <w:r w:rsidRPr="00736B5A">
        <w:rPr>
          <w:sz w:val="24"/>
          <w:szCs w:val="24"/>
        </w:rPr>
        <w:t xml:space="preserve">iantes, </w:t>
      </w:r>
      <w:r w:rsidR="005611E6">
        <w:rPr>
          <w:sz w:val="24"/>
          <w:szCs w:val="24"/>
        </w:rPr>
        <w:t>defronte a</w:t>
      </w:r>
      <w:r w:rsidRPr="00736B5A">
        <w:rPr>
          <w:sz w:val="24"/>
          <w:szCs w:val="24"/>
        </w:rPr>
        <w:t xml:space="preserve"> </w:t>
      </w:r>
      <w:r w:rsidR="005611E6">
        <w:rPr>
          <w:sz w:val="24"/>
          <w:szCs w:val="24"/>
        </w:rPr>
        <w:t>p</w:t>
      </w:r>
      <w:r w:rsidR="005611E6" w:rsidRPr="00736B5A">
        <w:rPr>
          <w:sz w:val="24"/>
          <w:szCs w:val="24"/>
        </w:rPr>
        <w:t>ort</w:t>
      </w:r>
      <w:r w:rsidR="005611E6">
        <w:rPr>
          <w:sz w:val="24"/>
          <w:szCs w:val="24"/>
        </w:rPr>
        <w:t>a</w:t>
      </w:r>
      <w:r w:rsidR="005611E6" w:rsidRPr="00736B5A">
        <w:rPr>
          <w:sz w:val="24"/>
          <w:szCs w:val="24"/>
        </w:rPr>
        <w:t xml:space="preserve"> </w:t>
      </w:r>
      <w:r w:rsidRPr="00736B5A">
        <w:rPr>
          <w:sz w:val="24"/>
          <w:szCs w:val="24"/>
        </w:rPr>
        <w:t xml:space="preserve">das Águas, e </w:t>
      </w:r>
      <w:r w:rsidR="003009E2">
        <w:rPr>
          <w:sz w:val="24"/>
          <w:szCs w:val="24"/>
        </w:rPr>
        <w:t>ver</w:t>
      </w:r>
      <w:r w:rsidRPr="00736B5A">
        <w:rPr>
          <w:sz w:val="24"/>
          <w:szCs w:val="24"/>
        </w:rPr>
        <w:t xml:space="preserve"> nos olhos do povo lágrimas </w:t>
      </w:r>
      <w:r w:rsidR="00157F5C">
        <w:rPr>
          <w:sz w:val="24"/>
          <w:szCs w:val="24"/>
        </w:rPr>
        <w:t xml:space="preserve">de </w:t>
      </w:r>
      <w:r w:rsidR="00A52A32">
        <w:rPr>
          <w:sz w:val="24"/>
          <w:szCs w:val="24"/>
        </w:rPr>
        <w:t>felicidade</w:t>
      </w:r>
      <w:r w:rsidRPr="00736B5A">
        <w:rPr>
          <w:sz w:val="24"/>
          <w:szCs w:val="24"/>
        </w:rPr>
        <w:t xml:space="preserve"> </w:t>
      </w:r>
      <w:r w:rsidR="00157F5C">
        <w:rPr>
          <w:sz w:val="24"/>
          <w:szCs w:val="24"/>
        </w:rPr>
        <w:t xml:space="preserve">e </w:t>
      </w:r>
      <w:r w:rsidRPr="00736B5A">
        <w:rPr>
          <w:sz w:val="24"/>
          <w:szCs w:val="24"/>
        </w:rPr>
        <w:t xml:space="preserve">de arrependimento. Pois ele amava </w:t>
      </w:r>
      <w:r w:rsidR="00A52A32">
        <w:rPr>
          <w:sz w:val="24"/>
          <w:szCs w:val="24"/>
        </w:rPr>
        <w:t>sua gente</w:t>
      </w:r>
      <w:r w:rsidRPr="00736B5A">
        <w:rPr>
          <w:sz w:val="24"/>
          <w:szCs w:val="24"/>
        </w:rPr>
        <w:t xml:space="preserve"> com a mesma paixão</w:t>
      </w:r>
      <w:r w:rsidRPr="00B82C1C">
        <w:rPr>
          <w:sz w:val="24"/>
          <w:szCs w:val="24"/>
        </w:rPr>
        <w:t xml:space="preserve"> que o grande </w:t>
      </w:r>
      <w:r w:rsidR="00157F5C">
        <w:rPr>
          <w:sz w:val="24"/>
          <w:szCs w:val="24"/>
        </w:rPr>
        <w:t>escriba</w:t>
      </w:r>
      <w:r w:rsidRPr="00B82C1C">
        <w:rPr>
          <w:sz w:val="24"/>
          <w:szCs w:val="24"/>
        </w:rPr>
        <w:t xml:space="preserve"> Esdras </w:t>
      </w:r>
      <w:r w:rsidR="00157F5C">
        <w:rPr>
          <w:sz w:val="24"/>
          <w:szCs w:val="24"/>
        </w:rPr>
        <w:t>sentia</w:t>
      </w:r>
      <w:r w:rsidRPr="00F55B54">
        <w:rPr>
          <w:sz w:val="24"/>
          <w:szCs w:val="24"/>
        </w:rPr>
        <w:t xml:space="preserve"> </w:t>
      </w:r>
      <w:r w:rsidR="00A52A32">
        <w:rPr>
          <w:sz w:val="24"/>
          <w:szCs w:val="24"/>
        </w:rPr>
        <w:t>pelo seu povo</w:t>
      </w:r>
      <w:r w:rsidR="00C0686A">
        <w:rPr>
          <w:sz w:val="24"/>
          <w:szCs w:val="24"/>
        </w:rPr>
        <w:t xml:space="preserve"> </w:t>
      </w:r>
      <w:r w:rsidR="00C0686A" w:rsidRPr="00155DC5">
        <w:rPr>
          <w:sz w:val="24"/>
          <w:szCs w:val="24"/>
        </w:rPr>
        <w:t xml:space="preserve">de </w:t>
      </w:r>
      <w:r w:rsidRPr="00155DC5">
        <w:rPr>
          <w:sz w:val="24"/>
          <w:szCs w:val="24"/>
        </w:rPr>
        <w:t>testa de cobre</w:t>
      </w:r>
      <w:r w:rsidR="00C0686A" w:rsidRPr="00155DC5">
        <w:rPr>
          <w:sz w:val="24"/>
          <w:szCs w:val="24"/>
        </w:rPr>
        <w:t>, como marca de teimosia,</w:t>
      </w:r>
      <w:r w:rsidR="00A52A32" w:rsidRPr="00155DC5">
        <w:rPr>
          <w:sz w:val="24"/>
          <w:szCs w:val="24"/>
        </w:rPr>
        <w:t xml:space="preserve"> </w:t>
      </w:r>
      <w:r w:rsidRPr="00155DC5">
        <w:rPr>
          <w:sz w:val="24"/>
          <w:szCs w:val="24"/>
        </w:rPr>
        <w:t>e</w:t>
      </w:r>
      <w:r w:rsidR="00C0686A" w:rsidRPr="00155DC5">
        <w:rPr>
          <w:sz w:val="24"/>
          <w:szCs w:val="24"/>
        </w:rPr>
        <w:t xml:space="preserve"> </w:t>
      </w:r>
      <w:r w:rsidRPr="00155DC5">
        <w:rPr>
          <w:sz w:val="24"/>
          <w:szCs w:val="24"/>
        </w:rPr>
        <w:t>veias de ferro</w:t>
      </w:r>
      <w:r w:rsidR="00C0686A" w:rsidRPr="00155DC5">
        <w:rPr>
          <w:sz w:val="24"/>
          <w:szCs w:val="24"/>
        </w:rPr>
        <w:t xml:space="preserve"> na nuca, como marca de </w:t>
      </w:r>
      <w:r w:rsidRPr="00155DC5">
        <w:rPr>
          <w:sz w:val="24"/>
          <w:szCs w:val="24"/>
        </w:rPr>
        <w:t>de</w:t>
      </w:r>
      <w:r w:rsidRPr="00D54C75">
        <w:rPr>
          <w:sz w:val="24"/>
          <w:szCs w:val="24"/>
        </w:rPr>
        <w:t xml:space="preserve">sobediência ao Senhor. Amava tanto seu povo que </w:t>
      </w:r>
      <w:r w:rsidR="00A52A32" w:rsidRPr="00D54C75">
        <w:rPr>
          <w:sz w:val="24"/>
          <w:szCs w:val="24"/>
        </w:rPr>
        <w:t>chegava a</w:t>
      </w:r>
      <w:r w:rsidRPr="00D54C75">
        <w:rPr>
          <w:sz w:val="24"/>
          <w:szCs w:val="24"/>
        </w:rPr>
        <w:t xml:space="preserve"> perd</w:t>
      </w:r>
      <w:r w:rsidR="00A52A32" w:rsidRPr="00D54C75">
        <w:rPr>
          <w:sz w:val="24"/>
          <w:szCs w:val="24"/>
        </w:rPr>
        <w:t>er</w:t>
      </w:r>
      <w:r w:rsidRPr="00D54C75">
        <w:rPr>
          <w:sz w:val="24"/>
          <w:szCs w:val="24"/>
        </w:rPr>
        <w:t xml:space="preserve"> </w:t>
      </w:r>
      <w:r w:rsidR="00A52A32" w:rsidRPr="00D54C75">
        <w:rPr>
          <w:sz w:val="24"/>
          <w:szCs w:val="24"/>
        </w:rPr>
        <w:t>a elegância</w:t>
      </w:r>
      <w:r w:rsidRPr="00D54C75">
        <w:rPr>
          <w:sz w:val="24"/>
          <w:szCs w:val="24"/>
        </w:rPr>
        <w:t xml:space="preserve"> </w:t>
      </w:r>
      <w:r w:rsidR="00C0686A">
        <w:rPr>
          <w:sz w:val="24"/>
          <w:szCs w:val="24"/>
        </w:rPr>
        <w:t>n</w:t>
      </w:r>
      <w:r w:rsidR="00D54C75">
        <w:rPr>
          <w:sz w:val="24"/>
          <w:szCs w:val="24"/>
        </w:rPr>
        <w:t>o discurso</w:t>
      </w:r>
      <w:r w:rsidRPr="00D54C75">
        <w:rPr>
          <w:sz w:val="24"/>
          <w:szCs w:val="24"/>
        </w:rPr>
        <w:t xml:space="preserve">. Pois Ele, Jesus, Irmão de </w:t>
      </w:r>
      <w:proofErr w:type="spellStart"/>
      <w:r w:rsidRPr="00D54C75">
        <w:rPr>
          <w:sz w:val="24"/>
          <w:szCs w:val="24"/>
        </w:rPr>
        <w:t>Dã</w:t>
      </w:r>
      <w:proofErr w:type="spellEnd"/>
      <w:r w:rsidRPr="00D54C75">
        <w:rPr>
          <w:sz w:val="24"/>
          <w:szCs w:val="24"/>
        </w:rPr>
        <w:t>, di</w:t>
      </w:r>
      <w:r w:rsidR="003009E2" w:rsidRPr="00D54C75">
        <w:rPr>
          <w:sz w:val="24"/>
          <w:szCs w:val="24"/>
        </w:rPr>
        <w:t>zia</w:t>
      </w:r>
      <w:r w:rsidRPr="00D54C75">
        <w:rPr>
          <w:sz w:val="24"/>
          <w:szCs w:val="24"/>
        </w:rPr>
        <w:t xml:space="preserve"> </w:t>
      </w:r>
      <w:r w:rsidR="003009E2" w:rsidRPr="00D54C75">
        <w:rPr>
          <w:sz w:val="24"/>
          <w:szCs w:val="24"/>
        </w:rPr>
        <w:t>viver</w:t>
      </w:r>
      <w:r w:rsidRPr="00D54C75">
        <w:rPr>
          <w:sz w:val="24"/>
          <w:szCs w:val="24"/>
        </w:rPr>
        <w:t xml:space="preserve"> para </w:t>
      </w:r>
      <w:r w:rsidRPr="00155DC5">
        <w:rPr>
          <w:sz w:val="24"/>
          <w:szCs w:val="24"/>
        </w:rPr>
        <w:t xml:space="preserve">seus filhos </w:t>
      </w:r>
      <w:r w:rsidR="00333B2C" w:rsidRPr="00155DC5">
        <w:rPr>
          <w:sz w:val="24"/>
          <w:szCs w:val="24"/>
        </w:rPr>
        <w:t>maldosos</w:t>
      </w:r>
      <w:r w:rsidRPr="00155DC5">
        <w:rPr>
          <w:sz w:val="24"/>
          <w:szCs w:val="24"/>
        </w:rPr>
        <w:t>, e não para os cães bondosos</w:t>
      </w:r>
      <w:r w:rsidRPr="00D54C75">
        <w:rPr>
          <w:sz w:val="24"/>
          <w:szCs w:val="24"/>
        </w:rPr>
        <w:t xml:space="preserve"> dos outros. </w:t>
      </w:r>
      <w:r w:rsidR="00311AF2">
        <w:rPr>
          <w:sz w:val="24"/>
          <w:szCs w:val="24"/>
        </w:rPr>
        <w:t>Essa doutrina</w:t>
      </w:r>
      <w:r w:rsidRPr="00D54C75">
        <w:rPr>
          <w:sz w:val="24"/>
          <w:szCs w:val="24"/>
        </w:rPr>
        <w:t xml:space="preserve"> </w:t>
      </w:r>
      <w:r w:rsidR="0014615E">
        <w:rPr>
          <w:sz w:val="24"/>
          <w:szCs w:val="24"/>
        </w:rPr>
        <w:t>foi expost</w:t>
      </w:r>
      <w:r w:rsidR="00311AF2">
        <w:rPr>
          <w:sz w:val="24"/>
          <w:szCs w:val="24"/>
        </w:rPr>
        <w:t>a</w:t>
      </w:r>
      <w:r w:rsidR="0014615E">
        <w:rPr>
          <w:sz w:val="24"/>
          <w:szCs w:val="24"/>
        </w:rPr>
        <w:t xml:space="preserve"> de forma clara, embora bastante sucinta e incompleta, pelo</w:t>
      </w:r>
      <w:r w:rsidR="00A73BD8">
        <w:rPr>
          <w:sz w:val="24"/>
          <w:szCs w:val="24"/>
        </w:rPr>
        <w:t xml:space="preserve"> evangelista </w:t>
      </w:r>
      <w:r w:rsidRPr="00D54C75">
        <w:rPr>
          <w:sz w:val="24"/>
          <w:szCs w:val="24"/>
        </w:rPr>
        <w:t>Mateus</w:t>
      </w:r>
      <w:r w:rsidR="0014615E">
        <w:rPr>
          <w:sz w:val="24"/>
          <w:szCs w:val="24"/>
        </w:rPr>
        <w:t>, mas os</w:t>
      </w:r>
      <w:r w:rsidR="00B62D43">
        <w:rPr>
          <w:sz w:val="24"/>
          <w:szCs w:val="24"/>
        </w:rPr>
        <w:t xml:space="preserve"> pregadores </w:t>
      </w:r>
      <w:proofErr w:type="gramStart"/>
      <w:r w:rsidR="00B62D43">
        <w:rPr>
          <w:sz w:val="24"/>
          <w:szCs w:val="24"/>
        </w:rPr>
        <w:t>cristãos</w:t>
      </w:r>
      <w:r w:rsidR="00BA266D">
        <w:rPr>
          <w:sz w:val="24"/>
          <w:szCs w:val="24"/>
        </w:rPr>
        <w:t xml:space="preserve"> </w:t>
      </w:r>
      <w:r w:rsidR="00BA266D" w:rsidRPr="005A0C66">
        <w:rPr>
          <w:sz w:val="24"/>
          <w:szCs w:val="24"/>
        </w:rPr>
        <w:t>—</w:t>
      </w:r>
      <w:r w:rsidRPr="00F55B54">
        <w:rPr>
          <w:sz w:val="24"/>
          <w:szCs w:val="24"/>
        </w:rPr>
        <w:t xml:space="preserve"> </w:t>
      </w:r>
      <w:r w:rsidR="003009E2">
        <w:rPr>
          <w:sz w:val="24"/>
          <w:szCs w:val="24"/>
        </w:rPr>
        <w:t xml:space="preserve">a começar </w:t>
      </w:r>
      <w:r w:rsidR="003009E2" w:rsidRPr="00AE0157">
        <w:rPr>
          <w:sz w:val="24"/>
          <w:szCs w:val="24"/>
        </w:rPr>
        <w:t>por</w:t>
      </w:r>
      <w:r w:rsidRPr="00AE0157">
        <w:rPr>
          <w:sz w:val="24"/>
          <w:szCs w:val="24"/>
        </w:rPr>
        <w:t xml:space="preserve"> Saulo, da tribo de Benjamim</w:t>
      </w:r>
      <w:r w:rsidRPr="00D61C48">
        <w:rPr>
          <w:sz w:val="24"/>
          <w:szCs w:val="24"/>
        </w:rPr>
        <w:t xml:space="preserve">, </w:t>
      </w:r>
      <w:r w:rsidR="00BA266D">
        <w:rPr>
          <w:sz w:val="24"/>
          <w:szCs w:val="24"/>
        </w:rPr>
        <w:t>depois</w:t>
      </w:r>
      <w:r w:rsidRPr="00D61C48">
        <w:rPr>
          <w:sz w:val="24"/>
          <w:szCs w:val="24"/>
        </w:rPr>
        <w:t xml:space="preserve"> </w:t>
      </w:r>
      <w:r w:rsidR="00BA266D">
        <w:rPr>
          <w:sz w:val="24"/>
          <w:szCs w:val="24"/>
        </w:rPr>
        <w:t>chamado</w:t>
      </w:r>
      <w:proofErr w:type="gramEnd"/>
      <w:r w:rsidR="00BA266D">
        <w:rPr>
          <w:sz w:val="24"/>
          <w:szCs w:val="24"/>
        </w:rPr>
        <w:t xml:space="preserve"> </w:t>
      </w:r>
      <w:r w:rsidRPr="00D61C48">
        <w:rPr>
          <w:sz w:val="24"/>
          <w:szCs w:val="24"/>
        </w:rPr>
        <w:t>Paulo,</w:t>
      </w:r>
      <w:r w:rsidR="00BA266D">
        <w:rPr>
          <w:rStyle w:val="Refdenotaderodap"/>
          <w:sz w:val="24"/>
          <w:szCs w:val="24"/>
        </w:rPr>
        <w:footnoteReference w:id="30"/>
      </w:r>
      <w:r w:rsidRPr="00D61C48">
        <w:rPr>
          <w:sz w:val="24"/>
          <w:szCs w:val="24"/>
        </w:rPr>
        <w:t xml:space="preserve"> o primeiro apóstata </w:t>
      </w:r>
      <w:r w:rsidR="00333B2C">
        <w:rPr>
          <w:sz w:val="24"/>
          <w:szCs w:val="24"/>
        </w:rPr>
        <w:t>d</w:t>
      </w:r>
      <w:r w:rsidR="00333B2C" w:rsidRPr="00D61C48">
        <w:rPr>
          <w:sz w:val="24"/>
          <w:szCs w:val="24"/>
        </w:rPr>
        <w:t xml:space="preserve">a </w:t>
      </w:r>
      <w:r w:rsidRPr="00D61C48">
        <w:rPr>
          <w:sz w:val="24"/>
          <w:szCs w:val="24"/>
        </w:rPr>
        <w:t>terra</w:t>
      </w:r>
      <w:r w:rsidR="00BA266D">
        <w:rPr>
          <w:sz w:val="24"/>
          <w:szCs w:val="24"/>
        </w:rPr>
        <w:t xml:space="preserve"> </w:t>
      </w:r>
      <w:r w:rsidR="00BA266D" w:rsidRPr="005A0C66">
        <w:rPr>
          <w:sz w:val="24"/>
          <w:szCs w:val="24"/>
        </w:rPr>
        <w:t>—</w:t>
      </w:r>
      <w:r w:rsidR="0014615E">
        <w:rPr>
          <w:sz w:val="24"/>
          <w:szCs w:val="24"/>
        </w:rPr>
        <w:t xml:space="preserve"> acharam um jeito de não observá-l</w:t>
      </w:r>
      <w:r w:rsidR="00311AF2">
        <w:rPr>
          <w:sz w:val="24"/>
          <w:szCs w:val="24"/>
        </w:rPr>
        <w:t>a</w:t>
      </w:r>
      <w:r w:rsidRPr="00A91719">
        <w:rPr>
          <w:sz w:val="24"/>
          <w:szCs w:val="24"/>
        </w:rPr>
        <w:t xml:space="preserve">... </w:t>
      </w:r>
      <w:r w:rsidR="00A62C61">
        <w:rPr>
          <w:sz w:val="24"/>
          <w:szCs w:val="24"/>
        </w:rPr>
        <w:t>Seu</w:t>
      </w:r>
      <w:r w:rsidRPr="00A91719">
        <w:rPr>
          <w:sz w:val="24"/>
          <w:szCs w:val="24"/>
        </w:rPr>
        <w:t xml:space="preserve"> Irmão </w:t>
      </w:r>
      <w:proofErr w:type="spellStart"/>
      <w:r w:rsidR="00BA266D">
        <w:rPr>
          <w:sz w:val="24"/>
          <w:szCs w:val="24"/>
        </w:rPr>
        <w:t>Dã</w:t>
      </w:r>
      <w:proofErr w:type="spellEnd"/>
      <w:r w:rsidR="00BA266D">
        <w:rPr>
          <w:sz w:val="24"/>
          <w:szCs w:val="24"/>
        </w:rPr>
        <w:t xml:space="preserve"> </w:t>
      </w:r>
      <w:r w:rsidRPr="00A91719">
        <w:rPr>
          <w:sz w:val="24"/>
          <w:szCs w:val="24"/>
        </w:rPr>
        <w:t xml:space="preserve">vivia e lutava para seu povo e morreu </w:t>
      </w:r>
      <w:r w:rsidR="00C554E3">
        <w:rPr>
          <w:sz w:val="24"/>
          <w:szCs w:val="24"/>
        </w:rPr>
        <w:t>pelas</w:t>
      </w:r>
      <w:r w:rsidRPr="00A91719">
        <w:rPr>
          <w:sz w:val="24"/>
          <w:szCs w:val="24"/>
        </w:rPr>
        <w:t xml:space="preserve"> mãos dos que </w:t>
      </w:r>
      <w:r w:rsidR="00333B2C" w:rsidRPr="00A91719">
        <w:rPr>
          <w:sz w:val="24"/>
          <w:szCs w:val="24"/>
        </w:rPr>
        <w:t>coopera</w:t>
      </w:r>
      <w:r w:rsidR="00333B2C">
        <w:rPr>
          <w:sz w:val="24"/>
          <w:szCs w:val="24"/>
        </w:rPr>
        <w:t>r</w:t>
      </w:r>
      <w:r w:rsidR="00333B2C" w:rsidRPr="00A91719">
        <w:rPr>
          <w:sz w:val="24"/>
          <w:szCs w:val="24"/>
        </w:rPr>
        <w:t xml:space="preserve">am </w:t>
      </w:r>
      <w:r w:rsidRPr="00A91719">
        <w:rPr>
          <w:sz w:val="24"/>
          <w:szCs w:val="24"/>
        </w:rPr>
        <w:t>com os ocupantes romanos e que</w:t>
      </w:r>
      <w:r w:rsidR="00AE0157">
        <w:rPr>
          <w:sz w:val="24"/>
          <w:szCs w:val="24"/>
        </w:rPr>
        <w:t xml:space="preserve"> </w:t>
      </w:r>
      <w:r w:rsidR="00B62D43">
        <w:rPr>
          <w:sz w:val="24"/>
          <w:szCs w:val="24"/>
        </w:rPr>
        <w:t xml:space="preserve">hoje </w:t>
      </w:r>
      <w:r w:rsidR="00333B2C">
        <w:rPr>
          <w:sz w:val="24"/>
          <w:szCs w:val="24"/>
        </w:rPr>
        <w:t>seriam chamados</w:t>
      </w:r>
      <w:r w:rsidRPr="00A91719">
        <w:rPr>
          <w:sz w:val="24"/>
          <w:szCs w:val="24"/>
        </w:rPr>
        <w:t xml:space="preserve"> </w:t>
      </w:r>
      <w:r w:rsidR="00AD13A2">
        <w:rPr>
          <w:sz w:val="24"/>
          <w:szCs w:val="24"/>
        </w:rPr>
        <w:t>“</w:t>
      </w:r>
      <w:r w:rsidRPr="00A91719">
        <w:rPr>
          <w:sz w:val="24"/>
          <w:szCs w:val="24"/>
        </w:rPr>
        <w:t>colaboracionistas</w:t>
      </w:r>
      <w:r w:rsidR="00AD13A2">
        <w:rPr>
          <w:sz w:val="24"/>
          <w:szCs w:val="24"/>
        </w:rPr>
        <w:t>”</w:t>
      </w:r>
      <w:r w:rsidRPr="00B077EA">
        <w:rPr>
          <w:sz w:val="24"/>
          <w:szCs w:val="24"/>
        </w:rPr>
        <w:t xml:space="preserve">. </w:t>
      </w:r>
      <w:r w:rsidR="00C03451">
        <w:rPr>
          <w:sz w:val="24"/>
          <w:szCs w:val="24"/>
        </w:rPr>
        <w:t>Assim como</w:t>
      </w:r>
      <w:r w:rsidRPr="00B077EA">
        <w:rPr>
          <w:sz w:val="24"/>
          <w:szCs w:val="24"/>
        </w:rPr>
        <w:t xml:space="preserve"> os irmãos oprimidos não entenderam </w:t>
      </w:r>
      <w:r w:rsidR="00D65066">
        <w:rPr>
          <w:sz w:val="24"/>
          <w:szCs w:val="24"/>
        </w:rPr>
        <w:t>o</w:t>
      </w:r>
      <w:r w:rsidRPr="00B077EA">
        <w:rPr>
          <w:sz w:val="24"/>
          <w:szCs w:val="24"/>
        </w:rPr>
        <w:t xml:space="preserve"> amor</w:t>
      </w:r>
      <w:r w:rsidR="00A62C61">
        <w:rPr>
          <w:sz w:val="24"/>
          <w:szCs w:val="24"/>
        </w:rPr>
        <w:t xml:space="preserve"> </w:t>
      </w:r>
      <w:r w:rsidR="00D65066">
        <w:rPr>
          <w:sz w:val="24"/>
          <w:szCs w:val="24"/>
        </w:rPr>
        <w:t xml:space="preserve">de Jesus </w:t>
      </w:r>
      <w:r w:rsidR="00A62C61">
        <w:rPr>
          <w:sz w:val="24"/>
          <w:szCs w:val="24"/>
        </w:rPr>
        <w:t>por ele</w:t>
      </w:r>
      <w:r w:rsidR="00D65066">
        <w:rPr>
          <w:sz w:val="24"/>
          <w:szCs w:val="24"/>
        </w:rPr>
        <w:t>s</w:t>
      </w:r>
      <w:r w:rsidRPr="00B077EA">
        <w:rPr>
          <w:sz w:val="24"/>
          <w:szCs w:val="24"/>
        </w:rPr>
        <w:t xml:space="preserve">, os opressores não entenderam seu ódio. </w:t>
      </w:r>
      <w:r w:rsidR="0044087B">
        <w:rPr>
          <w:sz w:val="24"/>
          <w:szCs w:val="24"/>
        </w:rPr>
        <w:t>A</w:t>
      </w:r>
      <w:r w:rsidR="0044087B" w:rsidRPr="00B077EA">
        <w:rPr>
          <w:sz w:val="24"/>
          <w:szCs w:val="24"/>
        </w:rPr>
        <w:t xml:space="preserve"> </w:t>
      </w:r>
      <w:r w:rsidRPr="00B077EA">
        <w:rPr>
          <w:sz w:val="24"/>
          <w:szCs w:val="24"/>
        </w:rPr>
        <w:t xml:space="preserve">história do romano Pilatos, </w:t>
      </w:r>
      <w:r w:rsidR="00C554E3">
        <w:rPr>
          <w:sz w:val="24"/>
          <w:szCs w:val="24"/>
        </w:rPr>
        <w:t>ao</w:t>
      </w:r>
      <w:r w:rsidRPr="005B501B">
        <w:rPr>
          <w:sz w:val="24"/>
          <w:szCs w:val="24"/>
        </w:rPr>
        <w:t xml:space="preserve"> tenta</w:t>
      </w:r>
      <w:r w:rsidR="00C554E3">
        <w:rPr>
          <w:sz w:val="24"/>
          <w:szCs w:val="24"/>
        </w:rPr>
        <w:t>r</w:t>
      </w:r>
      <w:r w:rsidRPr="005B501B">
        <w:rPr>
          <w:sz w:val="24"/>
          <w:szCs w:val="24"/>
        </w:rPr>
        <w:t xml:space="preserve"> ajudar </w:t>
      </w:r>
      <w:r w:rsidRPr="003D7C27">
        <w:rPr>
          <w:sz w:val="24"/>
          <w:szCs w:val="24"/>
        </w:rPr>
        <w:t xml:space="preserve">Cristo, repete a história de </w:t>
      </w:r>
      <w:proofErr w:type="spellStart"/>
      <w:r w:rsidRPr="003D7C27">
        <w:rPr>
          <w:sz w:val="24"/>
          <w:szCs w:val="24"/>
        </w:rPr>
        <w:t>Nebuzaradã</w:t>
      </w:r>
      <w:proofErr w:type="spellEnd"/>
      <w:r w:rsidRPr="003D7C27">
        <w:rPr>
          <w:sz w:val="24"/>
          <w:szCs w:val="24"/>
        </w:rPr>
        <w:t xml:space="preserve">, </w:t>
      </w:r>
      <w:r w:rsidR="00C554E3">
        <w:rPr>
          <w:sz w:val="24"/>
          <w:szCs w:val="24"/>
        </w:rPr>
        <w:t xml:space="preserve">o </w:t>
      </w:r>
      <w:r w:rsidRPr="003D7C27">
        <w:rPr>
          <w:sz w:val="24"/>
          <w:szCs w:val="24"/>
        </w:rPr>
        <w:t>capitão da guarda do rei da Babilônia que salv</w:t>
      </w:r>
      <w:r w:rsidR="002C5E4D">
        <w:rPr>
          <w:sz w:val="24"/>
          <w:szCs w:val="24"/>
        </w:rPr>
        <w:t>ara</w:t>
      </w:r>
      <w:r w:rsidRPr="003D7C27">
        <w:rPr>
          <w:sz w:val="24"/>
          <w:szCs w:val="24"/>
        </w:rPr>
        <w:t xml:space="preserve"> Jeremias do calabouço</w:t>
      </w:r>
      <w:r w:rsidR="00DD1C3A">
        <w:rPr>
          <w:sz w:val="24"/>
          <w:szCs w:val="24"/>
        </w:rPr>
        <w:t xml:space="preserve"> em que</w:t>
      </w:r>
      <w:r w:rsidRPr="003D7C27">
        <w:rPr>
          <w:sz w:val="24"/>
          <w:szCs w:val="24"/>
        </w:rPr>
        <w:t xml:space="preserve"> </w:t>
      </w:r>
      <w:r w:rsidR="00C03451">
        <w:rPr>
          <w:sz w:val="24"/>
          <w:szCs w:val="24"/>
        </w:rPr>
        <w:t>este</w:t>
      </w:r>
      <w:r w:rsidR="00311AF2">
        <w:rPr>
          <w:sz w:val="24"/>
          <w:szCs w:val="24"/>
        </w:rPr>
        <w:t>, por seu derrotismo,</w:t>
      </w:r>
      <w:r w:rsidR="00C03451">
        <w:rPr>
          <w:sz w:val="24"/>
          <w:szCs w:val="24"/>
        </w:rPr>
        <w:t xml:space="preserve"> </w:t>
      </w:r>
      <w:r w:rsidRPr="003D7C27">
        <w:rPr>
          <w:sz w:val="24"/>
          <w:szCs w:val="24"/>
        </w:rPr>
        <w:t>fora colocado p</w:t>
      </w:r>
      <w:r w:rsidR="00DD1C3A">
        <w:rPr>
          <w:sz w:val="24"/>
          <w:szCs w:val="24"/>
        </w:rPr>
        <w:t>or</w:t>
      </w:r>
      <w:r w:rsidRPr="003D7C27">
        <w:rPr>
          <w:sz w:val="24"/>
          <w:szCs w:val="24"/>
        </w:rPr>
        <w:t xml:space="preserve"> seus irmãos. Pois tanto Jeremias quanto Jesus </w:t>
      </w:r>
      <w:proofErr w:type="gramStart"/>
      <w:r w:rsidRPr="003D7C27">
        <w:rPr>
          <w:sz w:val="24"/>
          <w:szCs w:val="24"/>
        </w:rPr>
        <w:t>indica</w:t>
      </w:r>
      <w:r w:rsidR="00DD1C3A">
        <w:rPr>
          <w:sz w:val="24"/>
          <w:szCs w:val="24"/>
        </w:rPr>
        <w:t>r</w:t>
      </w:r>
      <w:r w:rsidRPr="003D7C27">
        <w:rPr>
          <w:sz w:val="24"/>
          <w:szCs w:val="24"/>
        </w:rPr>
        <w:t>am</w:t>
      </w:r>
      <w:proofErr w:type="gramEnd"/>
      <w:r w:rsidRPr="003D7C27">
        <w:rPr>
          <w:sz w:val="24"/>
          <w:szCs w:val="24"/>
        </w:rPr>
        <w:t xml:space="preserve"> </w:t>
      </w:r>
      <w:r w:rsidRPr="004C37CE">
        <w:rPr>
          <w:sz w:val="24"/>
          <w:szCs w:val="24"/>
        </w:rPr>
        <w:t>o caminho d</w:t>
      </w:r>
      <w:r w:rsidR="00C554E3">
        <w:rPr>
          <w:sz w:val="24"/>
          <w:szCs w:val="24"/>
        </w:rPr>
        <w:t>a</w:t>
      </w:r>
      <w:r w:rsidRPr="004C37CE">
        <w:rPr>
          <w:sz w:val="24"/>
          <w:szCs w:val="24"/>
        </w:rPr>
        <w:t xml:space="preserve"> não</w:t>
      </w:r>
      <w:r w:rsidRPr="007C5688">
        <w:rPr>
          <w:sz w:val="24"/>
          <w:szCs w:val="24"/>
        </w:rPr>
        <w:t xml:space="preserve"> resistência ao mal, </w:t>
      </w:r>
      <w:r w:rsidR="00311AF2">
        <w:rPr>
          <w:sz w:val="24"/>
          <w:szCs w:val="24"/>
        </w:rPr>
        <w:t xml:space="preserve">o </w:t>
      </w:r>
      <w:r w:rsidRPr="007C5688">
        <w:rPr>
          <w:sz w:val="24"/>
          <w:szCs w:val="24"/>
        </w:rPr>
        <w:t xml:space="preserve">que </w:t>
      </w:r>
      <w:r w:rsidR="00311AF2">
        <w:rPr>
          <w:sz w:val="24"/>
          <w:szCs w:val="24"/>
        </w:rPr>
        <w:t xml:space="preserve">só </w:t>
      </w:r>
      <w:r w:rsidRPr="007C5688">
        <w:rPr>
          <w:sz w:val="24"/>
          <w:szCs w:val="24"/>
        </w:rPr>
        <w:t xml:space="preserve">parece idealista </w:t>
      </w:r>
      <w:r w:rsidR="0044087B">
        <w:rPr>
          <w:sz w:val="24"/>
          <w:szCs w:val="24"/>
        </w:rPr>
        <w:t>à</w:t>
      </w:r>
      <w:r w:rsidRPr="007C5688">
        <w:rPr>
          <w:sz w:val="24"/>
          <w:szCs w:val="24"/>
        </w:rPr>
        <w:t xml:space="preserve">queles que não </w:t>
      </w:r>
      <w:r w:rsidR="00C0686A">
        <w:rPr>
          <w:sz w:val="24"/>
          <w:szCs w:val="24"/>
        </w:rPr>
        <w:t>compreendem</w:t>
      </w:r>
      <w:r w:rsidR="00C0686A" w:rsidRPr="007C5688">
        <w:rPr>
          <w:sz w:val="24"/>
          <w:szCs w:val="24"/>
        </w:rPr>
        <w:t xml:space="preserve"> </w:t>
      </w:r>
      <w:r w:rsidRPr="007C5688">
        <w:rPr>
          <w:sz w:val="24"/>
          <w:szCs w:val="24"/>
        </w:rPr>
        <w:t xml:space="preserve">as bases do </w:t>
      </w:r>
      <w:r w:rsidRPr="00B5034C">
        <w:rPr>
          <w:sz w:val="24"/>
          <w:szCs w:val="24"/>
        </w:rPr>
        <w:t>pensamento jud</w:t>
      </w:r>
      <w:r w:rsidR="00DD1C3A">
        <w:rPr>
          <w:sz w:val="24"/>
          <w:szCs w:val="24"/>
        </w:rPr>
        <w:t>eu</w:t>
      </w:r>
      <w:r w:rsidRPr="00B5034C">
        <w:rPr>
          <w:sz w:val="24"/>
          <w:szCs w:val="24"/>
        </w:rPr>
        <w:t xml:space="preserve">: extrema praticidade </w:t>
      </w:r>
      <w:r w:rsidRPr="00311AF2">
        <w:rPr>
          <w:sz w:val="24"/>
          <w:szCs w:val="24"/>
        </w:rPr>
        <w:t>na existência</w:t>
      </w:r>
      <w:r w:rsidRPr="00B5034C">
        <w:rPr>
          <w:sz w:val="24"/>
          <w:szCs w:val="24"/>
        </w:rPr>
        <w:t xml:space="preserve"> </w:t>
      </w:r>
      <w:r w:rsidR="00311AF2">
        <w:rPr>
          <w:sz w:val="24"/>
          <w:szCs w:val="24"/>
        </w:rPr>
        <w:t xml:space="preserve">e </w:t>
      </w:r>
      <w:r w:rsidRPr="00B5034C">
        <w:rPr>
          <w:sz w:val="24"/>
          <w:szCs w:val="24"/>
        </w:rPr>
        <w:t xml:space="preserve">máxima metafísica quanto ao </w:t>
      </w:r>
      <w:r w:rsidR="007B493B">
        <w:rPr>
          <w:sz w:val="24"/>
          <w:szCs w:val="24"/>
        </w:rPr>
        <w:t>Sublime</w:t>
      </w:r>
      <w:r w:rsidRPr="00B5034C">
        <w:rPr>
          <w:sz w:val="24"/>
          <w:szCs w:val="24"/>
        </w:rPr>
        <w:t>. O caminho d</w:t>
      </w:r>
      <w:r w:rsidR="00ED1C02">
        <w:rPr>
          <w:sz w:val="24"/>
          <w:szCs w:val="24"/>
        </w:rPr>
        <w:t>a</w:t>
      </w:r>
      <w:r w:rsidRPr="00B5034C">
        <w:rPr>
          <w:sz w:val="24"/>
          <w:szCs w:val="24"/>
        </w:rPr>
        <w:t xml:space="preserve"> não</w:t>
      </w:r>
      <w:r w:rsidR="00F552D2" w:rsidRPr="00C03451">
        <w:rPr>
          <w:sz w:val="24"/>
          <w:szCs w:val="24"/>
        </w:rPr>
        <w:t xml:space="preserve"> </w:t>
      </w:r>
      <w:r w:rsidRPr="00C03451">
        <w:rPr>
          <w:sz w:val="24"/>
          <w:szCs w:val="24"/>
        </w:rPr>
        <w:t xml:space="preserve">resistência ao mal diante de um ímpio </w:t>
      </w:r>
      <w:r w:rsidR="00311AF2" w:rsidRPr="00C03451">
        <w:rPr>
          <w:sz w:val="24"/>
          <w:szCs w:val="24"/>
        </w:rPr>
        <w:t xml:space="preserve">poderoso </w:t>
      </w:r>
      <w:r w:rsidRPr="00C03451">
        <w:rPr>
          <w:sz w:val="24"/>
          <w:szCs w:val="24"/>
        </w:rPr>
        <w:t>é possível, no entanto</w:t>
      </w:r>
      <w:r w:rsidR="0044087B">
        <w:rPr>
          <w:sz w:val="24"/>
          <w:szCs w:val="24"/>
        </w:rPr>
        <w:t>,</w:t>
      </w:r>
      <w:r w:rsidRPr="00C03451">
        <w:rPr>
          <w:sz w:val="24"/>
          <w:szCs w:val="24"/>
        </w:rPr>
        <w:t xml:space="preserve"> com uma ressalva, apontada por Jeremias. Em princípio</w:t>
      </w:r>
      <w:r w:rsidR="0044087B">
        <w:rPr>
          <w:sz w:val="24"/>
          <w:szCs w:val="24"/>
        </w:rPr>
        <w:t>,</w:t>
      </w:r>
      <w:r w:rsidRPr="00C03451">
        <w:rPr>
          <w:sz w:val="24"/>
          <w:szCs w:val="24"/>
        </w:rPr>
        <w:t xml:space="preserve"> </w:t>
      </w:r>
      <w:r w:rsidR="00D84B7A">
        <w:rPr>
          <w:sz w:val="24"/>
          <w:szCs w:val="24"/>
        </w:rPr>
        <w:t xml:space="preserve">ela </w:t>
      </w:r>
      <w:r w:rsidR="002C5E4D">
        <w:rPr>
          <w:sz w:val="24"/>
          <w:szCs w:val="24"/>
        </w:rPr>
        <w:t xml:space="preserve">assim </w:t>
      </w:r>
      <w:r w:rsidR="00D84B7A">
        <w:rPr>
          <w:sz w:val="24"/>
          <w:szCs w:val="24"/>
        </w:rPr>
        <w:t>se resume</w:t>
      </w:r>
      <w:r w:rsidRPr="00C03451">
        <w:rPr>
          <w:sz w:val="24"/>
          <w:szCs w:val="24"/>
        </w:rPr>
        <w:t xml:space="preserve">: </w:t>
      </w:r>
      <w:r w:rsidR="00C0686A">
        <w:rPr>
          <w:sz w:val="24"/>
          <w:szCs w:val="24"/>
        </w:rPr>
        <w:t xml:space="preserve">que </w:t>
      </w:r>
      <w:r w:rsidRPr="00C03451">
        <w:rPr>
          <w:sz w:val="24"/>
          <w:szCs w:val="24"/>
        </w:rPr>
        <w:t xml:space="preserve">o ímpio </w:t>
      </w:r>
      <w:r w:rsidR="00D65066" w:rsidRPr="0047276B">
        <w:rPr>
          <w:sz w:val="24"/>
          <w:szCs w:val="24"/>
          <w:highlight w:val="yellow"/>
        </w:rPr>
        <w:t>lhe tire tudo</w:t>
      </w:r>
      <w:r w:rsidRPr="00C03451">
        <w:rPr>
          <w:sz w:val="24"/>
          <w:szCs w:val="24"/>
        </w:rPr>
        <w:t xml:space="preserve">, mas </w:t>
      </w:r>
      <w:r w:rsidR="00D65066">
        <w:rPr>
          <w:sz w:val="24"/>
          <w:szCs w:val="24"/>
        </w:rPr>
        <w:t>você</w:t>
      </w:r>
      <w:r w:rsidR="00D138D8" w:rsidRPr="00C03451">
        <w:rPr>
          <w:sz w:val="24"/>
          <w:szCs w:val="24"/>
        </w:rPr>
        <w:t xml:space="preserve"> </w:t>
      </w:r>
      <w:r w:rsidRPr="00C03451">
        <w:rPr>
          <w:sz w:val="24"/>
          <w:szCs w:val="24"/>
        </w:rPr>
        <w:t xml:space="preserve">também deve </w:t>
      </w:r>
      <w:r w:rsidR="00C0686A">
        <w:rPr>
          <w:sz w:val="24"/>
          <w:szCs w:val="24"/>
        </w:rPr>
        <w:t>tomar</w:t>
      </w:r>
      <w:r w:rsidR="00D65066">
        <w:rPr>
          <w:sz w:val="24"/>
          <w:szCs w:val="24"/>
        </w:rPr>
        <w:t>, como butim, s</w:t>
      </w:r>
      <w:r w:rsidR="00C0686A">
        <w:rPr>
          <w:sz w:val="24"/>
          <w:szCs w:val="24"/>
        </w:rPr>
        <w:t>ua própria</w:t>
      </w:r>
      <w:r w:rsidRPr="00C03451">
        <w:rPr>
          <w:sz w:val="24"/>
          <w:szCs w:val="24"/>
        </w:rPr>
        <w:t xml:space="preserve"> alma</w:t>
      </w:r>
      <w:r w:rsidR="00D65066">
        <w:rPr>
          <w:sz w:val="24"/>
          <w:szCs w:val="24"/>
        </w:rPr>
        <w:t xml:space="preserve"> do ímpio</w:t>
      </w:r>
      <w:r w:rsidRPr="00C03451">
        <w:rPr>
          <w:sz w:val="24"/>
          <w:szCs w:val="24"/>
        </w:rPr>
        <w:t xml:space="preserve">... O importante é conservar a </w:t>
      </w:r>
      <w:r w:rsidR="00D65066">
        <w:rPr>
          <w:sz w:val="24"/>
          <w:szCs w:val="24"/>
        </w:rPr>
        <w:t>s</w:t>
      </w:r>
      <w:r w:rsidR="00C0686A">
        <w:rPr>
          <w:sz w:val="24"/>
          <w:szCs w:val="24"/>
        </w:rPr>
        <w:t>ua</w:t>
      </w:r>
      <w:r w:rsidRPr="00C03451">
        <w:rPr>
          <w:sz w:val="24"/>
          <w:szCs w:val="24"/>
        </w:rPr>
        <w:t xml:space="preserve"> alma como se fosse um</w:t>
      </w:r>
      <w:r w:rsidR="00ED1C02">
        <w:rPr>
          <w:sz w:val="24"/>
          <w:szCs w:val="24"/>
        </w:rPr>
        <w:t>a</w:t>
      </w:r>
      <w:r w:rsidRPr="00C03451">
        <w:rPr>
          <w:sz w:val="24"/>
          <w:szCs w:val="24"/>
        </w:rPr>
        <w:t xml:space="preserve"> </w:t>
      </w:r>
      <w:r w:rsidR="00ED1C02">
        <w:rPr>
          <w:sz w:val="24"/>
          <w:szCs w:val="24"/>
        </w:rPr>
        <w:t>presa</w:t>
      </w:r>
      <w:r w:rsidRPr="00C03451">
        <w:rPr>
          <w:sz w:val="24"/>
          <w:szCs w:val="24"/>
        </w:rPr>
        <w:t xml:space="preserve">, </w:t>
      </w:r>
      <w:r w:rsidRPr="00C03451">
        <w:rPr>
          <w:sz w:val="24"/>
          <w:szCs w:val="24"/>
        </w:rPr>
        <w:lastRenderedPageBreak/>
        <w:t>pois o ímpio</w:t>
      </w:r>
      <w:r w:rsidR="0044087B">
        <w:rPr>
          <w:sz w:val="24"/>
          <w:szCs w:val="24"/>
        </w:rPr>
        <w:t>,</w:t>
      </w:r>
      <w:r w:rsidRPr="00C03451">
        <w:rPr>
          <w:sz w:val="24"/>
          <w:szCs w:val="24"/>
        </w:rPr>
        <w:t xml:space="preserve"> cedo ou tarde</w:t>
      </w:r>
      <w:r w:rsidR="0044087B">
        <w:rPr>
          <w:sz w:val="24"/>
          <w:szCs w:val="24"/>
        </w:rPr>
        <w:t>,</w:t>
      </w:r>
      <w:r w:rsidRPr="00C03451">
        <w:rPr>
          <w:sz w:val="24"/>
          <w:szCs w:val="24"/>
        </w:rPr>
        <w:t xml:space="preserve"> perderá a alma dele, mas </w:t>
      </w:r>
      <w:r w:rsidR="00C0686A">
        <w:rPr>
          <w:sz w:val="24"/>
          <w:szCs w:val="24"/>
        </w:rPr>
        <w:t xml:space="preserve">o </w:t>
      </w:r>
      <w:r w:rsidRPr="00C03451">
        <w:rPr>
          <w:sz w:val="24"/>
          <w:szCs w:val="24"/>
        </w:rPr>
        <w:t>amor</w:t>
      </w:r>
      <w:r w:rsidR="00C0686A">
        <w:rPr>
          <w:sz w:val="24"/>
          <w:szCs w:val="24"/>
        </w:rPr>
        <w:t xml:space="preserve"> que </w:t>
      </w:r>
      <w:r w:rsidR="00D65066">
        <w:rPr>
          <w:sz w:val="24"/>
          <w:szCs w:val="24"/>
        </w:rPr>
        <w:t>você</w:t>
      </w:r>
      <w:r w:rsidR="00D138D8" w:rsidRPr="00F55B54">
        <w:rPr>
          <w:sz w:val="24"/>
          <w:szCs w:val="24"/>
        </w:rPr>
        <w:t xml:space="preserve"> </w:t>
      </w:r>
      <w:r w:rsidRPr="00F55B54">
        <w:rPr>
          <w:sz w:val="24"/>
          <w:szCs w:val="24"/>
        </w:rPr>
        <w:t>retribuirá</w:t>
      </w:r>
      <w:r w:rsidRPr="00D61C48">
        <w:rPr>
          <w:sz w:val="24"/>
          <w:szCs w:val="24"/>
        </w:rPr>
        <w:t xml:space="preserve"> </w:t>
      </w:r>
      <w:r w:rsidR="004110FA">
        <w:rPr>
          <w:sz w:val="24"/>
          <w:szCs w:val="24"/>
        </w:rPr>
        <w:t xml:space="preserve">à </w:t>
      </w:r>
      <w:r w:rsidRPr="00D61C48">
        <w:rPr>
          <w:sz w:val="24"/>
          <w:szCs w:val="24"/>
        </w:rPr>
        <w:t>maldade</w:t>
      </w:r>
      <w:r w:rsidR="004110FA">
        <w:rPr>
          <w:sz w:val="24"/>
          <w:szCs w:val="24"/>
        </w:rPr>
        <w:t xml:space="preserve"> do ímpio </w:t>
      </w:r>
      <w:r w:rsidRPr="00D61C48">
        <w:rPr>
          <w:sz w:val="24"/>
          <w:szCs w:val="24"/>
        </w:rPr>
        <w:t>não terá proveito</w:t>
      </w:r>
      <w:r w:rsidR="004110FA">
        <w:rPr>
          <w:sz w:val="24"/>
          <w:szCs w:val="24"/>
        </w:rPr>
        <w:t xml:space="preserve"> para ele</w:t>
      </w:r>
      <w:r w:rsidRPr="00D61C48">
        <w:rPr>
          <w:sz w:val="24"/>
          <w:szCs w:val="24"/>
        </w:rPr>
        <w:t xml:space="preserve">. </w:t>
      </w:r>
      <w:r w:rsidR="00D65066">
        <w:rPr>
          <w:sz w:val="24"/>
          <w:szCs w:val="24"/>
        </w:rPr>
        <w:t>Você</w:t>
      </w:r>
      <w:r w:rsidR="00D138D8" w:rsidRPr="00254BEE">
        <w:rPr>
          <w:sz w:val="24"/>
          <w:szCs w:val="24"/>
        </w:rPr>
        <w:t xml:space="preserve"> </w:t>
      </w:r>
      <w:r w:rsidRPr="00DD6FCE">
        <w:rPr>
          <w:sz w:val="24"/>
          <w:szCs w:val="24"/>
        </w:rPr>
        <w:t>mesmo é que t</w:t>
      </w:r>
      <w:r w:rsidR="00ED1C02">
        <w:rPr>
          <w:sz w:val="24"/>
          <w:szCs w:val="24"/>
        </w:rPr>
        <w:t>irará</w:t>
      </w:r>
      <w:r w:rsidRPr="00B077EA">
        <w:rPr>
          <w:sz w:val="24"/>
          <w:szCs w:val="24"/>
        </w:rPr>
        <w:t xml:space="preserve"> proveito. Aqui está ele, o pensamento </w:t>
      </w:r>
      <w:r w:rsidR="004110FA" w:rsidRPr="00B077EA">
        <w:rPr>
          <w:sz w:val="24"/>
          <w:szCs w:val="24"/>
        </w:rPr>
        <w:t xml:space="preserve">prático </w:t>
      </w:r>
      <w:r w:rsidRPr="00B077EA">
        <w:rPr>
          <w:sz w:val="24"/>
          <w:szCs w:val="24"/>
        </w:rPr>
        <w:t>jud</w:t>
      </w:r>
      <w:r w:rsidR="004110FA">
        <w:rPr>
          <w:sz w:val="24"/>
          <w:szCs w:val="24"/>
        </w:rPr>
        <w:t>eu</w:t>
      </w:r>
      <w:r w:rsidRPr="00B077EA">
        <w:rPr>
          <w:sz w:val="24"/>
          <w:szCs w:val="24"/>
        </w:rPr>
        <w:t xml:space="preserve"> sobre a não</w:t>
      </w:r>
      <w:r w:rsidR="00D138D8" w:rsidRPr="00E761AF">
        <w:rPr>
          <w:sz w:val="24"/>
          <w:szCs w:val="24"/>
        </w:rPr>
        <w:t xml:space="preserve"> </w:t>
      </w:r>
      <w:r w:rsidRPr="005B501B">
        <w:rPr>
          <w:sz w:val="24"/>
          <w:szCs w:val="24"/>
        </w:rPr>
        <w:t xml:space="preserve">resistência ao mal pela </w:t>
      </w:r>
      <w:r w:rsidR="004110FA">
        <w:rPr>
          <w:sz w:val="24"/>
          <w:szCs w:val="24"/>
        </w:rPr>
        <w:t>violência</w:t>
      </w:r>
      <w:r w:rsidRPr="005B501B">
        <w:rPr>
          <w:sz w:val="24"/>
          <w:szCs w:val="24"/>
        </w:rPr>
        <w:t>...</w:t>
      </w:r>
      <w:r w:rsidR="00D138D8" w:rsidRPr="004164E1">
        <w:rPr>
          <w:sz w:val="24"/>
          <w:szCs w:val="24"/>
        </w:rPr>
        <w:t xml:space="preserve"> </w:t>
      </w:r>
      <w:r w:rsidRPr="003D7C27">
        <w:rPr>
          <w:sz w:val="24"/>
          <w:szCs w:val="24"/>
        </w:rPr>
        <w:t>Mas</w:t>
      </w:r>
      <w:r w:rsidR="00D84B7A">
        <w:rPr>
          <w:sz w:val="24"/>
          <w:szCs w:val="24"/>
        </w:rPr>
        <w:t>,</w:t>
      </w:r>
      <w:r w:rsidRPr="003D7C27">
        <w:rPr>
          <w:sz w:val="24"/>
          <w:szCs w:val="24"/>
        </w:rPr>
        <w:t xml:space="preserve"> diante da face </w:t>
      </w:r>
      <w:r w:rsidR="004110FA">
        <w:rPr>
          <w:sz w:val="24"/>
          <w:szCs w:val="24"/>
        </w:rPr>
        <w:t>atual</w:t>
      </w:r>
      <w:r w:rsidRPr="003D7C27">
        <w:rPr>
          <w:sz w:val="24"/>
          <w:szCs w:val="24"/>
        </w:rPr>
        <w:t xml:space="preserve"> </w:t>
      </w:r>
      <w:r w:rsidR="004110FA">
        <w:rPr>
          <w:sz w:val="24"/>
          <w:szCs w:val="24"/>
        </w:rPr>
        <w:t xml:space="preserve">do </w:t>
      </w:r>
      <w:r w:rsidRPr="003D7C27">
        <w:rPr>
          <w:sz w:val="24"/>
          <w:szCs w:val="24"/>
        </w:rPr>
        <w:t>ímpio, criad</w:t>
      </w:r>
      <w:r w:rsidR="004110FA">
        <w:rPr>
          <w:sz w:val="24"/>
          <w:szCs w:val="24"/>
        </w:rPr>
        <w:t>a</w:t>
      </w:r>
      <w:r w:rsidRPr="003D7C27">
        <w:rPr>
          <w:sz w:val="24"/>
          <w:szCs w:val="24"/>
        </w:rPr>
        <w:t xml:space="preserve"> pelo </w:t>
      </w:r>
      <w:r w:rsidR="004110FA">
        <w:rPr>
          <w:sz w:val="24"/>
          <w:szCs w:val="24"/>
        </w:rPr>
        <w:t>progresso</w:t>
      </w:r>
      <w:r w:rsidRPr="004C37CE">
        <w:rPr>
          <w:sz w:val="24"/>
          <w:szCs w:val="24"/>
        </w:rPr>
        <w:t xml:space="preserve"> da civilização, </w:t>
      </w:r>
      <w:r w:rsidR="0044087B">
        <w:rPr>
          <w:sz w:val="24"/>
          <w:szCs w:val="24"/>
        </w:rPr>
        <w:t xml:space="preserve">torna-se cada vez menos viável </w:t>
      </w:r>
      <w:r w:rsidR="004110FA">
        <w:rPr>
          <w:sz w:val="24"/>
          <w:szCs w:val="24"/>
        </w:rPr>
        <w:t xml:space="preserve">cumprir </w:t>
      </w:r>
      <w:r w:rsidR="0044087B">
        <w:rPr>
          <w:sz w:val="24"/>
          <w:szCs w:val="24"/>
        </w:rPr>
        <w:t>a</w:t>
      </w:r>
      <w:r w:rsidRPr="007C5688">
        <w:rPr>
          <w:sz w:val="24"/>
          <w:szCs w:val="24"/>
        </w:rPr>
        <w:t xml:space="preserve"> ressalva do profeta Jeremias, </w:t>
      </w:r>
      <w:r w:rsidRPr="00F474A4">
        <w:rPr>
          <w:sz w:val="24"/>
          <w:szCs w:val="24"/>
        </w:rPr>
        <w:t xml:space="preserve">com </w:t>
      </w:r>
      <w:r w:rsidR="0044087B" w:rsidRPr="00F474A4">
        <w:rPr>
          <w:sz w:val="24"/>
          <w:szCs w:val="24"/>
        </w:rPr>
        <w:t>a</w:t>
      </w:r>
      <w:r w:rsidRPr="00F474A4">
        <w:rPr>
          <w:sz w:val="24"/>
          <w:szCs w:val="24"/>
        </w:rPr>
        <w:t xml:space="preserve"> qual contava o Irmão de </w:t>
      </w:r>
      <w:proofErr w:type="spellStart"/>
      <w:r w:rsidRPr="00F474A4">
        <w:rPr>
          <w:sz w:val="24"/>
          <w:szCs w:val="24"/>
        </w:rPr>
        <w:t>Dã</w:t>
      </w:r>
      <w:proofErr w:type="spellEnd"/>
      <w:r w:rsidRPr="00F474A4">
        <w:rPr>
          <w:sz w:val="24"/>
          <w:szCs w:val="24"/>
        </w:rPr>
        <w:t>, Jesus</w:t>
      </w:r>
      <w:r w:rsidR="004110FA">
        <w:rPr>
          <w:sz w:val="24"/>
          <w:szCs w:val="24"/>
        </w:rPr>
        <w:t>,</w:t>
      </w:r>
      <w:r w:rsidRPr="00F474A4">
        <w:rPr>
          <w:sz w:val="24"/>
          <w:szCs w:val="24"/>
        </w:rPr>
        <w:t xml:space="preserve"> da tribo de </w:t>
      </w:r>
      <w:r w:rsidR="00D138D8" w:rsidRPr="00F474A4">
        <w:rPr>
          <w:sz w:val="24"/>
          <w:szCs w:val="24"/>
        </w:rPr>
        <w:t>Judá</w:t>
      </w:r>
      <w:r w:rsidRPr="00F474A4">
        <w:rPr>
          <w:sz w:val="24"/>
          <w:szCs w:val="24"/>
        </w:rPr>
        <w:t>, do monte da Bênção</w:t>
      </w:r>
      <w:r w:rsidR="00384D8E">
        <w:rPr>
          <w:sz w:val="24"/>
          <w:szCs w:val="24"/>
        </w:rPr>
        <w:t>,</w:t>
      </w:r>
      <w:r w:rsidRPr="00F474A4">
        <w:rPr>
          <w:sz w:val="24"/>
          <w:szCs w:val="24"/>
        </w:rPr>
        <w:t xml:space="preserve"> </w:t>
      </w:r>
      <w:proofErr w:type="spellStart"/>
      <w:r w:rsidRPr="00F474A4">
        <w:rPr>
          <w:sz w:val="24"/>
          <w:szCs w:val="24"/>
        </w:rPr>
        <w:t>G</w:t>
      </w:r>
      <w:r w:rsidR="00B32769">
        <w:rPr>
          <w:sz w:val="24"/>
          <w:szCs w:val="24"/>
        </w:rPr>
        <w:t>a</w:t>
      </w:r>
      <w:r w:rsidRPr="00F474A4">
        <w:rPr>
          <w:sz w:val="24"/>
          <w:szCs w:val="24"/>
        </w:rPr>
        <w:t>rizi</w:t>
      </w:r>
      <w:r w:rsidRPr="00DC03B5">
        <w:rPr>
          <w:sz w:val="24"/>
          <w:szCs w:val="24"/>
        </w:rPr>
        <w:t>m</w:t>
      </w:r>
      <w:proofErr w:type="spellEnd"/>
      <w:r w:rsidRPr="00DC03B5">
        <w:rPr>
          <w:sz w:val="24"/>
          <w:szCs w:val="24"/>
        </w:rPr>
        <w:t>...</w:t>
      </w:r>
    </w:p>
    <w:p w:rsidR="00523B82" w:rsidRPr="0044087B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4087B">
        <w:rPr>
          <w:sz w:val="24"/>
          <w:szCs w:val="24"/>
        </w:rPr>
        <w:tab/>
        <w:t xml:space="preserve"> </w:t>
      </w:r>
      <w:r w:rsidR="00D41A99">
        <w:rPr>
          <w:sz w:val="24"/>
          <w:szCs w:val="24"/>
        </w:rPr>
        <w:t xml:space="preserve">Como </w:t>
      </w:r>
      <w:proofErr w:type="spellStart"/>
      <w:r w:rsidR="00D41A99">
        <w:rPr>
          <w:sz w:val="24"/>
          <w:szCs w:val="24"/>
        </w:rPr>
        <w:t>Dã</w:t>
      </w:r>
      <w:proofErr w:type="spellEnd"/>
      <w:r w:rsidR="00D41A99">
        <w:rPr>
          <w:sz w:val="24"/>
          <w:szCs w:val="24"/>
        </w:rPr>
        <w:t xml:space="preserve"> </w:t>
      </w:r>
      <w:proofErr w:type="gramStart"/>
      <w:r w:rsidR="00D41A99">
        <w:rPr>
          <w:sz w:val="24"/>
          <w:szCs w:val="24"/>
        </w:rPr>
        <w:t>foi</w:t>
      </w:r>
      <w:r w:rsidRPr="0044087B">
        <w:rPr>
          <w:sz w:val="24"/>
          <w:szCs w:val="24"/>
        </w:rPr>
        <w:t xml:space="preserve"> longe em</w:t>
      </w:r>
      <w:proofErr w:type="gramEnd"/>
      <w:r w:rsidRPr="0044087B">
        <w:rPr>
          <w:sz w:val="24"/>
          <w:szCs w:val="24"/>
        </w:rPr>
        <w:t xml:space="preserve"> seus pensamentos e visões, </w:t>
      </w:r>
      <w:r w:rsidR="00D41A99">
        <w:rPr>
          <w:sz w:val="24"/>
          <w:szCs w:val="24"/>
        </w:rPr>
        <w:t>longe</w:t>
      </w:r>
      <w:r w:rsidRPr="0044087B">
        <w:rPr>
          <w:sz w:val="24"/>
          <w:szCs w:val="24"/>
        </w:rPr>
        <w:t xml:space="preserve"> da noite chuvosa de outono da vila de </w:t>
      </w:r>
      <w:proofErr w:type="spellStart"/>
      <w:r w:rsidRPr="0044087B">
        <w:rPr>
          <w:sz w:val="24"/>
          <w:szCs w:val="24"/>
        </w:rPr>
        <w:t>Chagoro-Petróvskoie</w:t>
      </w:r>
      <w:proofErr w:type="spellEnd"/>
      <w:r w:rsidRPr="0044087B">
        <w:rPr>
          <w:sz w:val="24"/>
          <w:szCs w:val="24"/>
        </w:rPr>
        <w:t xml:space="preserve">, do </w:t>
      </w:r>
      <w:r w:rsidR="00DE2C9C">
        <w:rPr>
          <w:sz w:val="24"/>
          <w:szCs w:val="24"/>
        </w:rPr>
        <w:t>distrito</w:t>
      </w:r>
      <w:r w:rsidRPr="0044087B">
        <w:rPr>
          <w:sz w:val="24"/>
          <w:szCs w:val="24"/>
        </w:rPr>
        <w:t xml:space="preserve"> de </w:t>
      </w:r>
      <w:proofErr w:type="spellStart"/>
      <w:r w:rsidR="000D134E" w:rsidRPr="0044087B">
        <w:rPr>
          <w:sz w:val="24"/>
          <w:szCs w:val="24"/>
        </w:rPr>
        <w:t>Dim</w:t>
      </w:r>
      <w:r w:rsidR="00A52A32">
        <w:rPr>
          <w:sz w:val="24"/>
          <w:szCs w:val="24"/>
        </w:rPr>
        <w:t>í</w:t>
      </w:r>
      <w:r w:rsidR="000D134E" w:rsidRPr="0044087B">
        <w:rPr>
          <w:sz w:val="24"/>
          <w:szCs w:val="24"/>
        </w:rPr>
        <w:t>trov</w:t>
      </w:r>
      <w:proofErr w:type="spellEnd"/>
      <w:r w:rsidRPr="0044087B">
        <w:rPr>
          <w:sz w:val="24"/>
          <w:szCs w:val="24"/>
        </w:rPr>
        <w:t xml:space="preserve">, na região de </w:t>
      </w:r>
      <w:proofErr w:type="spellStart"/>
      <w:r w:rsidRPr="0044087B">
        <w:rPr>
          <w:sz w:val="24"/>
          <w:szCs w:val="24"/>
        </w:rPr>
        <w:t>Khárkov</w:t>
      </w:r>
      <w:proofErr w:type="spellEnd"/>
      <w:r w:rsidRPr="0044087B">
        <w:rPr>
          <w:sz w:val="24"/>
          <w:szCs w:val="24"/>
        </w:rPr>
        <w:t xml:space="preserve">, </w:t>
      </w:r>
      <w:r w:rsidR="00D41A99">
        <w:rPr>
          <w:sz w:val="24"/>
          <w:szCs w:val="24"/>
        </w:rPr>
        <w:t xml:space="preserve">longe </w:t>
      </w:r>
      <w:r w:rsidR="0044087B">
        <w:rPr>
          <w:sz w:val="24"/>
          <w:szCs w:val="24"/>
        </w:rPr>
        <w:t>do</w:t>
      </w:r>
      <w:r w:rsidR="0044087B" w:rsidRPr="0044087B">
        <w:rPr>
          <w:sz w:val="24"/>
          <w:szCs w:val="24"/>
        </w:rPr>
        <w:t xml:space="preserve"> </w:t>
      </w:r>
      <w:r w:rsidRPr="0044087B">
        <w:rPr>
          <w:sz w:val="24"/>
          <w:szCs w:val="24"/>
        </w:rPr>
        <w:t xml:space="preserve">momento em que a garota mendiga </w:t>
      </w:r>
      <w:r w:rsidR="00ED1C02">
        <w:rPr>
          <w:sz w:val="24"/>
          <w:szCs w:val="24"/>
        </w:rPr>
        <w:t>tent</w:t>
      </w:r>
      <w:r w:rsidR="002C5E4D">
        <w:rPr>
          <w:sz w:val="24"/>
          <w:szCs w:val="24"/>
        </w:rPr>
        <w:t>ava</w:t>
      </w:r>
      <w:r w:rsidRPr="0044087B">
        <w:rPr>
          <w:sz w:val="24"/>
          <w:szCs w:val="24"/>
        </w:rPr>
        <w:t xml:space="preserve"> </w:t>
      </w:r>
      <w:r w:rsidR="00130898">
        <w:rPr>
          <w:sz w:val="24"/>
          <w:szCs w:val="24"/>
        </w:rPr>
        <w:t>ir até</w:t>
      </w:r>
      <w:r w:rsidRPr="0044087B">
        <w:rPr>
          <w:sz w:val="24"/>
          <w:szCs w:val="24"/>
        </w:rPr>
        <w:t xml:space="preserve"> ele na esperança de </w:t>
      </w:r>
      <w:r w:rsidR="0044087B">
        <w:rPr>
          <w:sz w:val="24"/>
          <w:szCs w:val="24"/>
        </w:rPr>
        <w:t>conseguir</w:t>
      </w:r>
      <w:r w:rsidRPr="0044087B">
        <w:rPr>
          <w:sz w:val="24"/>
          <w:szCs w:val="24"/>
        </w:rPr>
        <w:t xml:space="preserve"> uma esmola. Nos primeiros </w:t>
      </w:r>
      <w:r w:rsidR="0044087B">
        <w:rPr>
          <w:sz w:val="24"/>
          <w:szCs w:val="24"/>
        </w:rPr>
        <w:t>instantes</w:t>
      </w:r>
      <w:r w:rsidRPr="0044087B">
        <w:rPr>
          <w:sz w:val="24"/>
          <w:szCs w:val="24"/>
        </w:rPr>
        <w:t xml:space="preserve">, quando ele lhe </w:t>
      </w:r>
      <w:r w:rsidR="00ED1C02">
        <w:rPr>
          <w:sz w:val="24"/>
          <w:szCs w:val="24"/>
        </w:rPr>
        <w:t>dirigiu</w:t>
      </w:r>
      <w:r w:rsidR="00081103" w:rsidRPr="0044087B">
        <w:rPr>
          <w:sz w:val="24"/>
          <w:szCs w:val="24"/>
        </w:rPr>
        <w:t xml:space="preserve"> </w:t>
      </w:r>
      <w:r w:rsidRPr="0044087B">
        <w:rPr>
          <w:sz w:val="24"/>
          <w:szCs w:val="24"/>
        </w:rPr>
        <w:t>um olhar do Além</w:t>
      </w:r>
      <w:r w:rsidR="00081103" w:rsidRPr="0044087B">
        <w:rPr>
          <w:sz w:val="24"/>
          <w:szCs w:val="24"/>
        </w:rPr>
        <w:t xml:space="preserve"> ainda não de todo arrefecido</w:t>
      </w:r>
      <w:r w:rsidRPr="0044087B">
        <w:rPr>
          <w:sz w:val="24"/>
          <w:szCs w:val="24"/>
        </w:rPr>
        <w:t xml:space="preserve">, ela se assustou </w:t>
      </w:r>
      <w:r w:rsidR="00081103" w:rsidRPr="0044087B">
        <w:rPr>
          <w:sz w:val="24"/>
          <w:szCs w:val="24"/>
        </w:rPr>
        <w:t>de tal maneira</w:t>
      </w:r>
      <w:r w:rsidRPr="0044087B">
        <w:rPr>
          <w:sz w:val="24"/>
          <w:szCs w:val="24"/>
        </w:rPr>
        <w:t xml:space="preserve"> que </w:t>
      </w:r>
      <w:r w:rsidR="00F474A4">
        <w:rPr>
          <w:sz w:val="24"/>
          <w:szCs w:val="24"/>
        </w:rPr>
        <w:t>sentiu vontade de</w:t>
      </w:r>
      <w:r w:rsidRPr="0044087B">
        <w:rPr>
          <w:sz w:val="24"/>
          <w:szCs w:val="24"/>
        </w:rPr>
        <w:t xml:space="preserve"> gritar, mas já não tinha forças. </w:t>
      </w:r>
      <w:r w:rsidR="0044087B">
        <w:rPr>
          <w:sz w:val="24"/>
          <w:szCs w:val="24"/>
        </w:rPr>
        <w:t>Enquanto suas</w:t>
      </w:r>
      <w:r w:rsidR="00081103" w:rsidRPr="0044087B">
        <w:rPr>
          <w:sz w:val="24"/>
          <w:szCs w:val="24"/>
        </w:rPr>
        <w:t xml:space="preserve"> </w:t>
      </w:r>
      <w:r w:rsidRPr="0044087B">
        <w:rPr>
          <w:sz w:val="24"/>
          <w:szCs w:val="24"/>
        </w:rPr>
        <w:t xml:space="preserve">forças </w:t>
      </w:r>
      <w:r w:rsidR="006D32C2">
        <w:rPr>
          <w:sz w:val="24"/>
          <w:szCs w:val="24"/>
        </w:rPr>
        <w:t>voltavam</w:t>
      </w:r>
      <w:r w:rsidRPr="0044087B">
        <w:rPr>
          <w:sz w:val="24"/>
          <w:szCs w:val="24"/>
        </w:rPr>
        <w:t xml:space="preserve">, </w:t>
      </w:r>
      <w:proofErr w:type="spellStart"/>
      <w:r w:rsidRPr="0044087B">
        <w:rPr>
          <w:sz w:val="24"/>
          <w:szCs w:val="24"/>
        </w:rPr>
        <w:t>Dã</w:t>
      </w:r>
      <w:proofErr w:type="spellEnd"/>
      <w:r w:rsidRPr="0044087B">
        <w:rPr>
          <w:sz w:val="24"/>
          <w:szCs w:val="24"/>
        </w:rPr>
        <w:t xml:space="preserve"> lhe estend</w:t>
      </w:r>
      <w:r w:rsidR="00ED1C02">
        <w:rPr>
          <w:sz w:val="24"/>
          <w:szCs w:val="24"/>
        </w:rPr>
        <w:t>eu</w:t>
      </w:r>
      <w:r w:rsidRPr="0044087B">
        <w:rPr>
          <w:sz w:val="24"/>
          <w:szCs w:val="24"/>
        </w:rPr>
        <w:t xml:space="preserve"> um </w:t>
      </w:r>
      <w:r w:rsidR="002646DC">
        <w:rPr>
          <w:sz w:val="24"/>
          <w:szCs w:val="24"/>
        </w:rPr>
        <w:t>naco</w:t>
      </w:r>
      <w:r w:rsidR="002646DC" w:rsidRPr="0044087B">
        <w:rPr>
          <w:sz w:val="24"/>
          <w:szCs w:val="24"/>
        </w:rPr>
        <w:t xml:space="preserve"> </w:t>
      </w:r>
      <w:r w:rsidRPr="0044087B">
        <w:rPr>
          <w:sz w:val="24"/>
          <w:szCs w:val="24"/>
        </w:rPr>
        <w:t xml:space="preserve">de pão </w:t>
      </w:r>
      <w:r w:rsidR="002646DC">
        <w:rPr>
          <w:sz w:val="24"/>
          <w:szCs w:val="24"/>
        </w:rPr>
        <w:t>que tirou</w:t>
      </w:r>
      <w:r w:rsidRPr="0044087B">
        <w:rPr>
          <w:sz w:val="24"/>
          <w:szCs w:val="24"/>
        </w:rPr>
        <w:t xml:space="preserve"> de sua bolsa de pastor de couro </w:t>
      </w:r>
      <w:r w:rsidR="00F474A4">
        <w:rPr>
          <w:sz w:val="24"/>
          <w:szCs w:val="24"/>
        </w:rPr>
        <w:t>rústico</w:t>
      </w:r>
      <w:r w:rsidRPr="0044087B">
        <w:rPr>
          <w:sz w:val="24"/>
          <w:szCs w:val="24"/>
        </w:rPr>
        <w:t xml:space="preserve">. </w:t>
      </w:r>
      <w:r w:rsidR="006D32C2">
        <w:rPr>
          <w:sz w:val="24"/>
          <w:szCs w:val="24"/>
        </w:rPr>
        <w:t>E</w:t>
      </w:r>
      <w:r w:rsidRPr="0044087B">
        <w:rPr>
          <w:sz w:val="24"/>
          <w:szCs w:val="24"/>
        </w:rPr>
        <w:t>ra um</w:t>
      </w:r>
      <w:r w:rsidR="006D32C2">
        <w:rPr>
          <w:sz w:val="24"/>
          <w:szCs w:val="24"/>
        </w:rPr>
        <w:t xml:space="preserve"> pedaço de</w:t>
      </w:r>
      <w:r w:rsidRPr="0044087B">
        <w:rPr>
          <w:sz w:val="24"/>
          <w:szCs w:val="24"/>
        </w:rPr>
        <w:t xml:space="preserve"> pão impuro </w:t>
      </w:r>
      <w:r w:rsidRPr="00D36667">
        <w:rPr>
          <w:sz w:val="24"/>
          <w:szCs w:val="24"/>
        </w:rPr>
        <w:t>d</w:t>
      </w:r>
      <w:r w:rsidR="000D134E" w:rsidRPr="00D36667">
        <w:rPr>
          <w:sz w:val="24"/>
          <w:szCs w:val="24"/>
        </w:rPr>
        <w:t>o</w:t>
      </w:r>
      <w:r w:rsidRPr="00D36667">
        <w:rPr>
          <w:sz w:val="24"/>
          <w:szCs w:val="24"/>
        </w:rPr>
        <w:t xml:space="preserve"> exílio,</w:t>
      </w:r>
      <w:r w:rsidRPr="0044087B">
        <w:rPr>
          <w:sz w:val="24"/>
          <w:szCs w:val="24"/>
        </w:rPr>
        <w:t xml:space="preserve"> legado pelo Senhor através do profeta </w:t>
      </w:r>
      <w:r w:rsidR="00081103" w:rsidRPr="0044087B">
        <w:rPr>
          <w:sz w:val="24"/>
          <w:szCs w:val="24"/>
        </w:rPr>
        <w:t xml:space="preserve">do </w:t>
      </w:r>
      <w:r w:rsidRPr="0044087B">
        <w:rPr>
          <w:sz w:val="24"/>
          <w:szCs w:val="24"/>
        </w:rPr>
        <w:t>exílio Ezequiel</w:t>
      </w:r>
      <w:r w:rsidR="006D32C2">
        <w:rPr>
          <w:sz w:val="24"/>
          <w:szCs w:val="24"/>
        </w:rPr>
        <w:t xml:space="preserve">, </w:t>
      </w:r>
      <w:r w:rsidRPr="0044087B">
        <w:rPr>
          <w:sz w:val="24"/>
          <w:szCs w:val="24"/>
        </w:rPr>
        <w:t>feito</w:t>
      </w:r>
      <w:r w:rsidR="00130898">
        <w:rPr>
          <w:sz w:val="24"/>
          <w:szCs w:val="24"/>
        </w:rPr>
        <w:t xml:space="preserve"> com</w:t>
      </w:r>
      <w:r w:rsidRPr="0044087B">
        <w:rPr>
          <w:sz w:val="24"/>
          <w:szCs w:val="24"/>
        </w:rPr>
        <w:t xml:space="preserve"> uma mistura de trigo e de cevada, </w:t>
      </w:r>
      <w:r w:rsidR="00130898">
        <w:rPr>
          <w:sz w:val="24"/>
          <w:szCs w:val="24"/>
        </w:rPr>
        <w:t>com</w:t>
      </w:r>
      <w:r w:rsidRPr="0044087B">
        <w:rPr>
          <w:sz w:val="24"/>
          <w:szCs w:val="24"/>
        </w:rPr>
        <w:t xml:space="preserve"> favas e </w:t>
      </w:r>
      <w:r w:rsidR="00130898">
        <w:rPr>
          <w:sz w:val="24"/>
          <w:szCs w:val="24"/>
        </w:rPr>
        <w:t>com</w:t>
      </w:r>
      <w:r w:rsidR="00384D8E">
        <w:rPr>
          <w:sz w:val="24"/>
          <w:szCs w:val="24"/>
        </w:rPr>
        <w:t xml:space="preserve"> </w:t>
      </w:r>
      <w:r w:rsidRPr="0044087B">
        <w:rPr>
          <w:sz w:val="24"/>
          <w:szCs w:val="24"/>
        </w:rPr>
        <w:t>lentilha</w:t>
      </w:r>
      <w:r w:rsidR="00130898">
        <w:rPr>
          <w:sz w:val="24"/>
          <w:szCs w:val="24"/>
        </w:rPr>
        <w:t>s</w:t>
      </w:r>
      <w:r w:rsidRPr="0044087B">
        <w:rPr>
          <w:sz w:val="24"/>
          <w:szCs w:val="24"/>
        </w:rPr>
        <w:t>. Pelos pecados dos homens</w:t>
      </w:r>
      <w:r w:rsidR="0044087B">
        <w:rPr>
          <w:sz w:val="24"/>
          <w:szCs w:val="24"/>
        </w:rPr>
        <w:t>,</w:t>
      </w:r>
      <w:r w:rsidRPr="0044087B">
        <w:rPr>
          <w:sz w:val="24"/>
          <w:szCs w:val="24"/>
        </w:rPr>
        <w:t xml:space="preserve"> o Senhor </w:t>
      </w:r>
      <w:r w:rsidR="0044087B">
        <w:rPr>
          <w:sz w:val="24"/>
          <w:szCs w:val="24"/>
        </w:rPr>
        <w:t xml:space="preserve">ordenou </w:t>
      </w:r>
      <w:r w:rsidR="00130898">
        <w:rPr>
          <w:sz w:val="24"/>
          <w:szCs w:val="24"/>
        </w:rPr>
        <w:t xml:space="preserve">que se </w:t>
      </w:r>
      <w:r w:rsidRPr="0044087B">
        <w:rPr>
          <w:sz w:val="24"/>
          <w:szCs w:val="24"/>
        </w:rPr>
        <w:t>assa</w:t>
      </w:r>
      <w:r w:rsidR="00130898">
        <w:rPr>
          <w:sz w:val="24"/>
          <w:szCs w:val="24"/>
        </w:rPr>
        <w:t>sse</w:t>
      </w:r>
      <w:r w:rsidRPr="0044087B">
        <w:rPr>
          <w:sz w:val="24"/>
          <w:szCs w:val="24"/>
        </w:rPr>
        <w:t xml:space="preserve"> </w:t>
      </w:r>
      <w:r w:rsidR="009D3AAE">
        <w:rPr>
          <w:sz w:val="24"/>
          <w:szCs w:val="24"/>
        </w:rPr>
        <w:t>o</w:t>
      </w:r>
      <w:r w:rsidRPr="0044087B">
        <w:rPr>
          <w:sz w:val="24"/>
          <w:szCs w:val="24"/>
        </w:rPr>
        <w:t xml:space="preserve"> pão impuro em excremento humano, mas o profeta Ezequiel </w:t>
      </w:r>
      <w:r w:rsidR="00F474A4">
        <w:rPr>
          <w:sz w:val="24"/>
          <w:szCs w:val="24"/>
        </w:rPr>
        <w:t>recebeu</w:t>
      </w:r>
      <w:r w:rsidRPr="0044087B">
        <w:rPr>
          <w:sz w:val="24"/>
          <w:szCs w:val="24"/>
        </w:rPr>
        <w:t xml:space="preserve"> o direito de assá-lo em esterco de vaca...</w:t>
      </w:r>
    </w:p>
    <w:p w:rsidR="00523B82" w:rsidRPr="00656074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2646DC">
        <w:rPr>
          <w:sz w:val="24"/>
          <w:szCs w:val="24"/>
        </w:rPr>
        <w:tab/>
        <w:t xml:space="preserve">Tanto </w:t>
      </w:r>
      <w:r w:rsidR="00065283" w:rsidRPr="002646DC">
        <w:rPr>
          <w:sz w:val="24"/>
          <w:szCs w:val="24"/>
        </w:rPr>
        <w:t xml:space="preserve">a esmola quanto </w:t>
      </w:r>
      <w:r w:rsidRPr="002646DC">
        <w:rPr>
          <w:sz w:val="24"/>
          <w:szCs w:val="24"/>
        </w:rPr>
        <w:t xml:space="preserve">quem </w:t>
      </w:r>
      <w:r w:rsidR="00065283" w:rsidRPr="002646DC">
        <w:rPr>
          <w:sz w:val="24"/>
          <w:szCs w:val="24"/>
        </w:rPr>
        <w:t xml:space="preserve">a </w:t>
      </w:r>
      <w:r w:rsidRPr="002646DC">
        <w:rPr>
          <w:sz w:val="24"/>
          <w:szCs w:val="24"/>
        </w:rPr>
        <w:t xml:space="preserve">oferecia </w:t>
      </w:r>
      <w:proofErr w:type="gramStart"/>
      <w:r w:rsidRPr="002646DC">
        <w:rPr>
          <w:sz w:val="24"/>
          <w:szCs w:val="24"/>
        </w:rPr>
        <w:t>assustavam</w:t>
      </w:r>
      <w:proofErr w:type="gramEnd"/>
      <w:r w:rsidRPr="002646DC">
        <w:rPr>
          <w:sz w:val="24"/>
          <w:szCs w:val="24"/>
        </w:rPr>
        <w:t xml:space="preserve"> a garota, mas ela estava faminta e pegou </w:t>
      </w:r>
      <w:r w:rsidR="006D32C2">
        <w:rPr>
          <w:sz w:val="24"/>
          <w:szCs w:val="24"/>
        </w:rPr>
        <w:t>o</w:t>
      </w:r>
      <w:r w:rsidRPr="002646DC">
        <w:rPr>
          <w:sz w:val="24"/>
          <w:szCs w:val="24"/>
        </w:rPr>
        <w:t xml:space="preserve"> </w:t>
      </w:r>
      <w:r w:rsidR="000D134E">
        <w:rPr>
          <w:sz w:val="24"/>
          <w:szCs w:val="24"/>
        </w:rPr>
        <w:t xml:space="preserve">pão </w:t>
      </w:r>
      <w:r w:rsidRPr="002646DC">
        <w:rPr>
          <w:sz w:val="24"/>
          <w:szCs w:val="24"/>
        </w:rPr>
        <w:t>impuro</w:t>
      </w:r>
      <w:r w:rsidR="006D32C2">
        <w:rPr>
          <w:sz w:val="24"/>
          <w:szCs w:val="24"/>
        </w:rPr>
        <w:t xml:space="preserve"> do forasteiro</w:t>
      </w:r>
      <w:r w:rsidRPr="002646DC">
        <w:rPr>
          <w:sz w:val="24"/>
          <w:szCs w:val="24"/>
        </w:rPr>
        <w:t xml:space="preserve">. </w:t>
      </w:r>
      <w:r w:rsidRPr="006D32C2">
        <w:rPr>
          <w:sz w:val="24"/>
          <w:szCs w:val="24"/>
        </w:rPr>
        <w:t xml:space="preserve">Um </w:t>
      </w:r>
      <w:r w:rsidR="00495D6D" w:rsidRPr="006D32C2">
        <w:rPr>
          <w:sz w:val="24"/>
          <w:szCs w:val="24"/>
        </w:rPr>
        <w:t>burburinho</w:t>
      </w:r>
      <w:r w:rsidRPr="006D32C2">
        <w:rPr>
          <w:sz w:val="24"/>
          <w:szCs w:val="24"/>
        </w:rPr>
        <w:t xml:space="preserve"> abafado </w:t>
      </w:r>
      <w:r w:rsidR="00224195">
        <w:rPr>
          <w:sz w:val="24"/>
          <w:szCs w:val="24"/>
        </w:rPr>
        <w:t xml:space="preserve">invadiu </w:t>
      </w:r>
      <w:r w:rsidRPr="006D32C2">
        <w:rPr>
          <w:sz w:val="24"/>
          <w:szCs w:val="24"/>
        </w:rPr>
        <w:t>a casa de chá. A companhia ficou</w:t>
      </w:r>
      <w:r w:rsidRPr="002646DC">
        <w:rPr>
          <w:sz w:val="24"/>
          <w:szCs w:val="24"/>
        </w:rPr>
        <w:t xml:space="preserve"> ofendida. </w:t>
      </w:r>
      <w:r w:rsidR="00C314EC" w:rsidRPr="00495D6D">
        <w:rPr>
          <w:sz w:val="24"/>
          <w:szCs w:val="24"/>
        </w:rPr>
        <w:t>Certa</w:t>
      </w:r>
      <w:r w:rsidRPr="00495D6D">
        <w:rPr>
          <w:sz w:val="24"/>
          <w:szCs w:val="24"/>
        </w:rPr>
        <w:t xml:space="preserve"> </w:t>
      </w:r>
      <w:r w:rsidR="002646DC" w:rsidRPr="00536EEF">
        <w:rPr>
          <w:sz w:val="24"/>
          <w:szCs w:val="24"/>
        </w:rPr>
        <w:t>expressão</w:t>
      </w:r>
      <w:r w:rsidRPr="00536EEF">
        <w:rPr>
          <w:sz w:val="24"/>
          <w:szCs w:val="24"/>
        </w:rPr>
        <w:t xml:space="preserve"> </w:t>
      </w:r>
      <w:r w:rsidR="003F7116" w:rsidRPr="009F7C39">
        <w:rPr>
          <w:sz w:val="24"/>
          <w:szCs w:val="24"/>
        </w:rPr>
        <w:t>antiga</w:t>
      </w:r>
      <w:r w:rsidR="009F7C39">
        <w:rPr>
          <w:sz w:val="24"/>
          <w:szCs w:val="24"/>
        </w:rPr>
        <w:t>,</w:t>
      </w:r>
      <w:r w:rsidR="003F7116" w:rsidRPr="00536EEF">
        <w:rPr>
          <w:sz w:val="24"/>
          <w:szCs w:val="24"/>
        </w:rPr>
        <w:t xml:space="preserve"> </w:t>
      </w:r>
      <w:r w:rsidR="002646DC" w:rsidRPr="00536EEF">
        <w:rPr>
          <w:sz w:val="24"/>
          <w:szCs w:val="24"/>
        </w:rPr>
        <w:t xml:space="preserve">quase </w:t>
      </w:r>
      <w:r w:rsidRPr="00536EEF">
        <w:rPr>
          <w:sz w:val="24"/>
          <w:szCs w:val="24"/>
        </w:rPr>
        <w:t>esquecida</w:t>
      </w:r>
      <w:r w:rsidR="009F7C39">
        <w:rPr>
          <w:sz w:val="24"/>
          <w:szCs w:val="24"/>
        </w:rPr>
        <w:t>,</w:t>
      </w:r>
      <w:r w:rsidRPr="00536EEF">
        <w:rPr>
          <w:sz w:val="24"/>
          <w:szCs w:val="24"/>
        </w:rPr>
        <w:t xml:space="preserve"> </w:t>
      </w:r>
      <w:r w:rsidR="00536EEF">
        <w:rPr>
          <w:sz w:val="24"/>
          <w:szCs w:val="24"/>
        </w:rPr>
        <w:t>surgiu</w:t>
      </w:r>
      <w:r w:rsidRPr="00536EEF">
        <w:rPr>
          <w:sz w:val="24"/>
          <w:szCs w:val="24"/>
        </w:rPr>
        <w:t xml:space="preserve"> inicialmente nos rostos mais bondosos, passou para os mais desanimados</w:t>
      </w:r>
      <w:r w:rsidRPr="009D3AAE">
        <w:rPr>
          <w:sz w:val="24"/>
          <w:szCs w:val="24"/>
        </w:rPr>
        <w:t xml:space="preserve"> e</w:t>
      </w:r>
      <w:r w:rsidR="003F7116" w:rsidRPr="009D3AAE">
        <w:rPr>
          <w:sz w:val="24"/>
          <w:szCs w:val="24"/>
        </w:rPr>
        <w:t>,</w:t>
      </w:r>
      <w:r w:rsidRPr="009D3AAE">
        <w:rPr>
          <w:sz w:val="24"/>
          <w:szCs w:val="24"/>
        </w:rPr>
        <w:t xml:space="preserve"> </w:t>
      </w:r>
      <w:r w:rsidR="002C5E4D">
        <w:rPr>
          <w:sz w:val="24"/>
          <w:szCs w:val="24"/>
        </w:rPr>
        <w:t>numa</w:t>
      </w:r>
      <w:r w:rsidR="00536EEF" w:rsidRPr="009D3AAE">
        <w:rPr>
          <w:sz w:val="24"/>
          <w:szCs w:val="24"/>
        </w:rPr>
        <w:t xml:space="preserve"> </w:t>
      </w:r>
      <w:r w:rsidRPr="009D3AAE">
        <w:rPr>
          <w:sz w:val="24"/>
          <w:szCs w:val="24"/>
        </w:rPr>
        <w:t>indignação</w:t>
      </w:r>
      <w:r w:rsidR="002C5E4D">
        <w:rPr>
          <w:sz w:val="24"/>
          <w:szCs w:val="24"/>
        </w:rPr>
        <w:t xml:space="preserve"> peculiar</w:t>
      </w:r>
      <w:r w:rsidRPr="009D3AAE">
        <w:rPr>
          <w:sz w:val="24"/>
          <w:szCs w:val="24"/>
        </w:rPr>
        <w:t>, tocou nos rostos insolentes. El</w:t>
      </w:r>
      <w:r w:rsidR="00536EEF" w:rsidRPr="009D3AAE">
        <w:rPr>
          <w:sz w:val="24"/>
          <w:szCs w:val="24"/>
          <w:lang w:val="ru-RU"/>
        </w:rPr>
        <w:t>а</w:t>
      </w:r>
      <w:r w:rsidRPr="009D3AAE">
        <w:rPr>
          <w:sz w:val="24"/>
          <w:szCs w:val="24"/>
        </w:rPr>
        <w:t xml:space="preserve">s, </w:t>
      </w:r>
      <w:r w:rsidR="00536EEF" w:rsidRPr="00536EEF">
        <w:rPr>
          <w:sz w:val="24"/>
          <w:szCs w:val="24"/>
        </w:rPr>
        <w:t>pessoas de sua terra</w:t>
      </w:r>
      <w:r w:rsidRPr="00536EEF">
        <w:rPr>
          <w:sz w:val="24"/>
          <w:szCs w:val="24"/>
        </w:rPr>
        <w:t>, d</w:t>
      </w:r>
      <w:r w:rsidR="00536EEF" w:rsidRPr="00536EEF">
        <w:rPr>
          <w:sz w:val="24"/>
          <w:szCs w:val="24"/>
        </w:rPr>
        <w:t>e</w:t>
      </w:r>
      <w:r w:rsidRPr="00536EEF">
        <w:rPr>
          <w:sz w:val="24"/>
          <w:szCs w:val="24"/>
        </w:rPr>
        <w:t xml:space="preserve"> </w:t>
      </w:r>
      <w:r w:rsidR="00536EEF" w:rsidRPr="00536EEF">
        <w:rPr>
          <w:sz w:val="24"/>
          <w:szCs w:val="24"/>
        </w:rPr>
        <w:t>seu</w:t>
      </w:r>
      <w:r w:rsidRPr="00536EEF">
        <w:rPr>
          <w:sz w:val="24"/>
          <w:szCs w:val="24"/>
        </w:rPr>
        <w:t xml:space="preserve"> sangue,</w:t>
      </w:r>
      <w:r w:rsidRPr="002646DC">
        <w:rPr>
          <w:sz w:val="24"/>
          <w:szCs w:val="24"/>
        </w:rPr>
        <w:t xml:space="preserve"> recusaram</w:t>
      </w:r>
      <w:r w:rsidR="00536EEF">
        <w:rPr>
          <w:sz w:val="24"/>
          <w:szCs w:val="24"/>
        </w:rPr>
        <w:t>-se</w:t>
      </w:r>
      <w:r w:rsidRPr="002646DC">
        <w:rPr>
          <w:sz w:val="24"/>
          <w:szCs w:val="24"/>
        </w:rPr>
        <w:t xml:space="preserve"> </w:t>
      </w:r>
      <w:r w:rsidR="00536EEF">
        <w:rPr>
          <w:sz w:val="24"/>
          <w:szCs w:val="24"/>
        </w:rPr>
        <w:t xml:space="preserve">a </w:t>
      </w:r>
      <w:r w:rsidRPr="002646DC">
        <w:rPr>
          <w:sz w:val="24"/>
          <w:szCs w:val="24"/>
        </w:rPr>
        <w:t>dar</w:t>
      </w:r>
      <w:r w:rsidR="002646DC">
        <w:rPr>
          <w:sz w:val="24"/>
          <w:szCs w:val="24"/>
        </w:rPr>
        <w:t xml:space="preserve"> algo</w:t>
      </w:r>
      <w:r w:rsidRPr="002646DC">
        <w:rPr>
          <w:sz w:val="24"/>
          <w:szCs w:val="24"/>
        </w:rPr>
        <w:t xml:space="preserve"> à garota mendiga, </w:t>
      </w:r>
      <w:r w:rsidR="003F7116" w:rsidRPr="002646DC">
        <w:rPr>
          <w:sz w:val="24"/>
          <w:szCs w:val="24"/>
        </w:rPr>
        <w:t>no entanto</w:t>
      </w:r>
      <w:r w:rsidRPr="002646DC">
        <w:rPr>
          <w:sz w:val="24"/>
          <w:szCs w:val="24"/>
        </w:rPr>
        <w:t xml:space="preserve">, um forasteiro, um judeu </w:t>
      </w:r>
      <w:r w:rsidR="003F7116" w:rsidRPr="002646DC">
        <w:rPr>
          <w:sz w:val="24"/>
          <w:szCs w:val="24"/>
        </w:rPr>
        <w:t xml:space="preserve">da </w:t>
      </w:r>
      <w:r w:rsidRPr="002646DC">
        <w:rPr>
          <w:sz w:val="24"/>
          <w:szCs w:val="24"/>
        </w:rPr>
        <w:t xml:space="preserve">cidade, estendeu </w:t>
      </w:r>
      <w:r w:rsidR="003F7116" w:rsidRPr="002646DC">
        <w:rPr>
          <w:sz w:val="24"/>
          <w:szCs w:val="24"/>
        </w:rPr>
        <w:t xml:space="preserve">a </w:t>
      </w:r>
      <w:r w:rsidRPr="002646DC">
        <w:rPr>
          <w:sz w:val="24"/>
          <w:szCs w:val="24"/>
        </w:rPr>
        <w:t>ela um</w:t>
      </w:r>
      <w:r w:rsidR="002646DC">
        <w:rPr>
          <w:sz w:val="24"/>
          <w:szCs w:val="24"/>
        </w:rPr>
        <w:t xml:space="preserve"> naco de</w:t>
      </w:r>
      <w:r w:rsidRPr="002646DC">
        <w:rPr>
          <w:sz w:val="24"/>
          <w:szCs w:val="24"/>
        </w:rPr>
        <w:t xml:space="preserve"> pão. </w:t>
      </w:r>
      <w:r w:rsidR="009664A2">
        <w:rPr>
          <w:sz w:val="24"/>
          <w:szCs w:val="24"/>
        </w:rPr>
        <w:t>O</w:t>
      </w:r>
      <w:r w:rsidRPr="002646DC">
        <w:rPr>
          <w:sz w:val="24"/>
          <w:szCs w:val="24"/>
        </w:rPr>
        <w:t xml:space="preserve"> camponês que estava mais próximo, com um copo de chá de cenoura</w:t>
      </w:r>
      <w:r w:rsidR="002646DC">
        <w:rPr>
          <w:sz w:val="24"/>
          <w:szCs w:val="24"/>
        </w:rPr>
        <w:t xml:space="preserve"> na mão</w:t>
      </w:r>
      <w:r w:rsidRPr="002646DC">
        <w:rPr>
          <w:sz w:val="24"/>
          <w:szCs w:val="24"/>
        </w:rPr>
        <w:t xml:space="preserve"> </w:t>
      </w:r>
      <w:r w:rsidR="00E32D69" w:rsidRPr="002646DC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um homem magro, ainda </w:t>
      </w:r>
      <w:r w:rsidR="002646DC">
        <w:rPr>
          <w:sz w:val="24"/>
          <w:szCs w:val="24"/>
        </w:rPr>
        <w:t>jovem</w:t>
      </w:r>
      <w:r w:rsidRPr="004E1171">
        <w:rPr>
          <w:sz w:val="24"/>
          <w:szCs w:val="24"/>
        </w:rPr>
        <w:t xml:space="preserve">, mas sem os dentes </w:t>
      </w:r>
      <w:r w:rsidR="00E32D69" w:rsidRPr="004E1171">
        <w:rPr>
          <w:sz w:val="24"/>
          <w:szCs w:val="24"/>
        </w:rPr>
        <w:t xml:space="preserve">da </w:t>
      </w:r>
      <w:r w:rsidRPr="004E1171">
        <w:rPr>
          <w:sz w:val="24"/>
          <w:szCs w:val="24"/>
        </w:rPr>
        <w:t xml:space="preserve">frente, de modo que </w:t>
      </w:r>
      <w:r w:rsidRPr="00DC0414">
        <w:rPr>
          <w:sz w:val="24"/>
          <w:szCs w:val="24"/>
        </w:rPr>
        <w:t xml:space="preserve">precisava molhar </w:t>
      </w:r>
      <w:r w:rsidR="00E32D69" w:rsidRPr="00656074">
        <w:rPr>
          <w:sz w:val="24"/>
          <w:szCs w:val="24"/>
        </w:rPr>
        <w:t xml:space="preserve">as cascas de pão </w:t>
      </w:r>
      <w:r w:rsidRPr="00656074">
        <w:rPr>
          <w:sz w:val="24"/>
          <w:szCs w:val="24"/>
        </w:rPr>
        <w:t xml:space="preserve">na </w:t>
      </w:r>
      <w:r w:rsidRPr="002C5E4D">
        <w:rPr>
          <w:sz w:val="24"/>
          <w:szCs w:val="24"/>
        </w:rPr>
        <w:t xml:space="preserve">água </w:t>
      </w:r>
      <w:r w:rsidR="002C5E4D">
        <w:rPr>
          <w:sz w:val="24"/>
          <w:szCs w:val="24"/>
        </w:rPr>
        <w:t>quente</w:t>
      </w:r>
      <w:r w:rsidRPr="00656074">
        <w:rPr>
          <w:sz w:val="24"/>
          <w:szCs w:val="24"/>
        </w:rPr>
        <w:t xml:space="preserve">, </w:t>
      </w:r>
      <w:r w:rsidR="00E32D69" w:rsidRPr="00AE0157">
        <w:rPr>
          <w:sz w:val="24"/>
          <w:szCs w:val="24"/>
        </w:rPr>
        <w:t>para</w:t>
      </w:r>
      <w:r w:rsidR="002813EB" w:rsidRPr="00AE0157">
        <w:rPr>
          <w:sz w:val="24"/>
          <w:szCs w:val="24"/>
        </w:rPr>
        <w:t>, em vez de mastigá-las,</w:t>
      </w:r>
      <w:r w:rsidR="00E32D69" w:rsidRPr="00656074">
        <w:rPr>
          <w:sz w:val="24"/>
          <w:szCs w:val="24"/>
        </w:rPr>
        <w:t xml:space="preserve"> chupá-las</w:t>
      </w:r>
      <w:r w:rsidRPr="00656074">
        <w:rPr>
          <w:sz w:val="24"/>
          <w:szCs w:val="24"/>
        </w:rPr>
        <w:t xml:space="preserve">, o que era mais apropriado e mais econômico </w:t>
      </w:r>
      <w:r w:rsidR="00E32D69" w:rsidRPr="002646DC">
        <w:rPr>
          <w:sz w:val="24"/>
          <w:szCs w:val="24"/>
        </w:rPr>
        <w:t>—</w:t>
      </w:r>
      <w:r w:rsidR="00495D6D">
        <w:rPr>
          <w:sz w:val="24"/>
          <w:szCs w:val="24"/>
        </w:rPr>
        <w:t>,</w:t>
      </w:r>
      <w:r w:rsidRPr="004E1171">
        <w:rPr>
          <w:sz w:val="24"/>
          <w:szCs w:val="24"/>
        </w:rPr>
        <w:t xml:space="preserve"> </w:t>
      </w:r>
      <w:r w:rsidR="00E32D69" w:rsidRPr="004E1171">
        <w:rPr>
          <w:sz w:val="24"/>
          <w:szCs w:val="24"/>
        </w:rPr>
        <w:t xml:space="preserve">esse </w:t>
      </w:r>
      <w:r w:rsidR="00F474A4">
        <w:rPr>
          <w:sz w:val="24"/>
          <w:szCs w:val="24"/>
        </w:rPr>
        <w:t xml:space="preserve">camponês </w:t>
      </w:r>
      <w:r w:rsidRPr="004E1171">
        <w:rPr>
          <w:sz w:val="24"/>
          <w:szCs w:val="24"/>
        </w:rPr>
        <w:t xml:space="preserve">desdentado </w:t>
      </w:r>
      <w:r w:rsidR="009664A2">
        <w:rPr>
          <w:sz w:val="24"/>
          <w:szCs w:val="24"/>
        </w:rPr>
        <w:t xml:space="preserve">foi o primeiro a </w:t>
      </w:r>
      <w:r w:rsidRPr="004E1171">
        <w:rPr>
          <w:sz w:val="24"/>
          <w:szCs w:val="24"/>
        </w:rPr>
        <w:t>estende</w:t>
      </w:r>
      <w:r w:rsidR="009664A2">
        <w:rPr>
          <w:sz w:val="24"/>
          <w:szCs w:val="24"/>
        </w:rPr>
        <w:t>r</w:t>
      </w:r>
      <w:r w:rsidRPr="004E1171">
        <w:rPr>
          <w:sz w:val="24"/>
          <w:szCs w:val="24"/>
        </w:rPr>
        <w:t xml:space="preserve"> </w:t>
      </w:r>
      <w:r w:rsidR="009D3AAE">
        <w:rPr>
          <w:sz w:val="24"/>
          <w:szCs w:val="24"/>
        </w:rPr>
        <w:t xml:space="preserve">algo </w:t>
      </w:r>
      <w:proofErr w:type="gramStart"/>
      <w:r w:rsidR="009D3AAE">
        <w:rPr>
          <w:sz w:val="24"/>
          <w:szCs w:val="24"/>
        </w:rPr>
        <w:t>a</w:t>
      </w:r>
      <w:proofErr w:type="gramEnd"/>
      <w:r w:rsidRPr="004E1171">
        <w:rPr>
          <w:sz w:val="24"/>
          <w:szCs w:val="24"/>
        </w:rPr>
        <w:t xml:space="preserve"> garota</w:t>
      </w:r>
      <w:ins w:id="1" w:author="Daniela Mountian" w:date="2017-02-13T17:50:00Z">
        <w:r w:rsidR="009D3AAE">
          <w:rPr>
            <w:sz w:val="24"/>
            <w:szCs w:val="24"/>
          </w:rPr>
          <w:t>,</w:t>
        </w:r>
      </w:ins>
      <w:r w:rsidRPr="004E1171">
        <w:rPr>
          <w:sz w:val="24"/>
          <w:szCs w:val="24"/>
        </w:rPr>
        <w:t xml:space="preserve"> uma casca de pão amolecida na água</w:t>
      </w:r>
      <w:r w:rsidR="00495D6D">
        <w:rPr>
          <w:sz w:val="24"/>
          <w:szCs w:val="24"/>
        </w:rPr>
        <w:t>;</w:t>
      </w:r>
      <w:r w:rsidRPr="004E1171">
        <w:rPr>
          <w:sz w:val="24"/>
          <w:szCs w:val="24"/>
        </w:rPr>
        <w:t xml:space="preserve"> depois outro</w:t>
      </w:r>
      <w:r w:rsidR="00495D6D">
        <w:rPr>
          <w:sz w:val="24"/>
          <w:szCs w:val="24"/>
        </w:rPr>
        <w:t xml:space="preserve"> sujeito</w:t>
      </w:r>
      <w:r w:rsidR="00AE6B7D">
        <w:rPr>
          <w:sz w:val="24"/>
          <w:szCs w:val="24"/>
        </w:rPr>
        <w:t>,</w:t>
      </w:r>
      <w:r w:rsidRPr="004E1171">
        <w:rPr>
          <w:sz w:val="24"/>
          <w:szCs w:val="24"/>
        </w:rPr>
        <w:t xml:space="preserve"> </w:t>
      </w:r>
      <w:r w:rsidR="00AE6B7D">
        <w:rPr>
          <w:sz w:val="24"/>
          <w:szCs w:val="24"/>
        </w:rPr>
        <w:t>mais afastado,</w:t>
      </w:r>
      <w:r w:rsidRPr="004E1171">
        <w:rPr>
          <w:sz w:val="24"/>
          <w:szCs w:val="24"/>
        </w:rPr>
        <w:t xml:space="preserve"> lhe deu duas balas</w:t>
      </w:r>
      <w:r w:rsidR="00606A83">
        <w:rPr>
          <w:sz w:val="24"/>
          <w:szCs w:val="24"/>
        </w:rPr>
        <w:t xml:space="preserve"> de goma</w:t>
      </w:r>
      <w:r w:rsidR="00495D6D">
        <w:rPr>
          <w:sz w:val="24"/>
          <w:szCs w:val="24"/>
        </w:rPr>
        <w:t>;</w:t>
      </w:r>
      <w:r w:rsidRPr="004E1171">
        <w:rPr>
          <w:sz w:val="24"/>
          <w:szCs w:val="24"/>
        </w:rPr>
        <w:t xml:space="preserve"> alguém despejou um punhado de sementes</w:t>
      </w:r>
      <w:ins w:id="2" w:author="Daniela Mountian" w:date="2016-10-10T21:37:00Z">
        <w:r w:rsidR="00495D6D">
          <w:rPr>
            <w:sz w:val="24"/>
            <w:szCs w:val="24"/>
          </w:rPr>
          <w:t>;</w:t>
        </w:r>
      </w:ins>
      <w:r w:rsidRPr="004E1171">
        <w:rPr>
          <w:sz w:val="24"/>
          <w:szCs w:val="24"/>
        </w:rPr>
        <w:t xml:space="preserve"> e, finalmente, da mesa mais rica, o chefe da brigada dos tratoristas, </w:t>
      </w:r>
      <w:r w:rsidR="00495D6D">
        <w:rPr>
          <w:sz w:val="24"/>
          <w:szCs w:val="24"/>
        </w:rPr>
        <w:t xml:space="preserve">a </w:t>
      </w:r>
      <w:r w:rsidRPr="004E1171">
        <w:rPr>
          <w:sz w:val="24"/>
          <w:szCs w:val="24"/>
        </w:rPr>
        <w:t>“excelência”</w:t>
      </w:r>
      <w:r w:rsidR="00AE6B7D">
        <w:rPr>
          <w:sz w:val="24"/>
          <w:szCs w:val="24"/>
        </w:rPr>
        <w:t xml:space="preserve"> em pessoa</w:t>
      </w:r>
      <w:r w:rsidR="00384D8E">
        <w:rPr>
          <w:sz w:val="24"/>
          <w:szCs w:val="24"/>
        </w:rPr>
        <w:t>,</w:t>
      </w:r>
      <w:r w:rsidRPr="004E1171">
        <w:rPr>
          <w:sz w:val="24"/>
          <w:szCs w:val="24"/>
        </w:rPr>
        <w:t xml:space="preserve"> chamou</w:t>
      </w:r>
      <w:r w:rsidR="00E32D69" w:rsidRPr="004E1171">
        <w:rPr>
          <w:sz w:val="24"/>
          <w:szCs w:val="24"/>
        </w:rPr>
        <w:t xml:space="preserve"> a garota</w:t>
      </w:r>
      <w:r w:rsidRPr="004E1171">
        <w:rPr>
          <w:sz w:val="24"/>
          <w:szCs w:val="24"/>
        </w:rPr>
        <w:t xml:space="preserve"> com um aceno</w:t>
      </w:r>
      <w:r w:rsidRPr="00656074">
        <w:rPr>
          <w:sz w:val="24"/>
          <w:szCs w:val="24"/>
        </w:rPr>
        <w:t xml:space="preserve">. 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656074">
        <w:rPr>
          <w:sz w:val="24"/>
          <w:szCs w:val="24"/>
        </w:rPr>
        <w:tab/>
      </w:r>
      <w:r w:rsidR="00E32D69" w:rsidRPr="00AE6B7D">
        <w:rPr>
          <w:sz w:val="24"/>
          <w:szCs w:val="24"/>
        </w:rPr>
        <w:t>—</w:t>
      </w:r>
      <w:proofErr w:type="gramStart"/>
      <w:r w:rsidRPr="004E1171">
        <w:rPr>
          <w:sz w:val="24"/>
          <w:szCs w:val="24"/>
        </w:rPr>
        <w:t>Vá,</w:t>
      </w:r>
      <w:proofErr w:type="gramEnd"/>
      <w:r w:rsidRPr="004E1171">
        <w:rPr>
          <w:sz w:val="24"/>
          <w:szCs w:val="24"/>
        </w:rPr>
        <w:t xml:space="preserve"> </w:t>
      </w:r>
      <w:r w:rsidR="00AE6B7D" w:rsidRPr="004E1171">
        <w:rPr>
          <w:sz w:val="24"/>
          <w:szCs w:val="24"/>
        </w:rPr>
        <w:t>bob</w:t>
      </w:r>
      <w:r w:rsidR="00AE6B7D">
        <w:rPr>
          <w:sz w:val="24"/>
          <w:szCs w:val="24"/>
        </w:rPr>
        <w:t>inha</w:t>
      </w:r>
      <w:r w:rsidR="00AE6B7D" w:rsidRPr="004E1171">
        <w:rPr>
          <w:sz w:val="24"/>
          <w:szCs w:val="24"/>
        </w:rPr>
        <w:t xml:space="preserve"> </w:t>
      </w:r>
      <w:r w:rsidR="00E32D69" w:rsidRPr="00AE6B7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cochichou o camponês desdentado </w:t>
      </w:r>
      <w:r w:rsidR="00E32D69" w:rsidRPr="00AE6B7D">
        <w:rPr>
          <w:sz w:val="24"/>
          <w:szCs w:val="24"/>
        </w:rPr>
        <w:t>—</w:t>
      </w:r>
      <w:r w:rsidR="00B72ABC" w:rsidRPr="004E1171">
        <w:rPr>
          <w:sz w:val="24"/>
          <w:szCs w:val="24"/>
        </w:rPr>
        <w:t>,</w:t>
      </w:r>
      <w:r w:rsidRPr="004E1171">
        <w:rPr>
          <w:sz w:val="24"/>
          <w:szCs w:val="24"/>
        </w:rPr>
        <w:t xml:space="preserve"> não fique acanhada...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="00E32D69" w:rsidRPr="004E1171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Semiónovitch</w:t>
      </w:r>
      <w:proofErr w:type="spellEnd"/>
      <w:r w:rsidRPr="004E1171">
        <w:rPr>
          <w:sz w:val="24"/>
          <w:szCs w:val="24"/>
        </w:rPr>
        <w:t xml:space="preserve"> </w:t>
      </w:r>
      <w:r w:rsidR="00606A83">
        <w:rPr>
          <w:sz w:val="24"/>
          <w:szCs w:val="24"/>
        </w:rPr>
        <w:t>está generoso</w:t>
      </w:r>
      <w:r w:rsidRPr="004E1171">
        <w:rPr>
          <w:sz w:val="24"/>
          <w:szCs w:val="24"/>
        </w:rPr>
        <w:t>. Peça</w:t>
      </w:r>
      <w:r w:rsidR="00606A83">
        <w:rPr>
          <w:sz w:val="24"/>
          <w:szCs w:val="24"/>
        </w:rPr>
        <w:t xml:space="preserve"> um pouco de</w:t>
      </w:r>
      <w:r w:rsidRPr="004E1171">
        <w:rPr>
          <w:sz w:val="24"/>
          <w:szCs w:val="24"/>
        </w:rPr>
        <w:t xml:space="preserve"> toucinho...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lastRenderedPageBreak/>
        <w:tab/>
      </w:r>
      <w:r w:rsidR="00495D6D">
        <w:rPr>
          <w:sz w:val="24"/>
          <w:szCs w:val="24"/>
        </w:rPr>
        <w:t>D</w:t>
      </w:r>
      <w:r w:rsidR="00E32D69" w:rsidRPr="00656074">
        <w:rPr>
          <w:sz w:val="24"/>
          <w:szCs w:val="24"/>
        </w:rPr>
        <w:t>e fato</w:t>
      </w:r>
      <w:r w:rsidRPr="00656074">
        <w:rPr>
          <w:sz w:val="24"/>
          <w:szCs w:val="24"/>
        </w:rPr>
        <w:t xml:space="preserve">, mal a garota </w:t>
      </w:r>
      <w:r w:rsidR="00E32D69" w:rsidRPr="00656074">
        <w:rPr>
          <w:sz w:val="24"/>
          <w:szCs w:val="24"/>
        </w:rPr>
        <w:t xml:space="preserve">se </w:t>
      </w:r>
      <w:r w:rsidRPr="00656074">
        <w:rPr>
          <w:sz w:val="24"/>
          <w:szCs w:val="24"/>
        </w:rPr>
        <w:t>aproximou</w:t>
      </w:r>
      <w:r w:rsidRPr="008F5BF1">
        <w:rPr>
          <w:sz w:val="24"/>
          <w:szCs w:val="24"/>
        </w:rPr>
        <w:t xml:space="preserve"> da mesa</w:t>
      </w:r>
      <w:r w:rsidR="007D23A6">
        <w:rPr>
          <w:sz w:val="24"/>
          <w:szCs w:val="24"/>
        </w:rPr>
        <w:t>,</w:t>
      </w:r>
      <w:r w:rsidRPr="008F5BF1">
        <w:rPr>
          <w:sz w:val="24"/>
          <w:szCs w:val="24"/>
        </w:rPr>
        <w:t xml:space="preserve"> o chefe da brigada</w:t>
      </w:r>
      <w:r w:rsidR="007D23A6">
        <w:rPr>
          <w:sz w:val="24"/>
          <w:szCs w:val="24"/>
        </w:rPr>
        <w:t>,</w:t>
      </w:r>
      <w:r w:rsidRPr="008F5BF1">
        <w:rPr>
          <w:sz w:val="24"/>
          <w:szCs w:val="24"/>
        </w:rPr>
        <w:t xml:space="preserve"> </w:t>
      </w:r>
      <w:proofErr w:type="spellStart"/>
      <w:r w:rsidR="007A31C6" w:rsidRPr="0063123D">
        <w:rPr>
          <w:sz w:val="24"/>
          <w:szCs w:val="24"/>
        </w:rPr>
        <w:t>Petr</w:t>
      </w:r>
      <w:r w:rsidR="00435C01">
        <w:rPr>
          <w:sz w:val="24"/>
          <w:szCs w:val="24"/>
        </w:rPr>
        <w:t>ó</w:t>
      </w:r>
      <w:proofErr w:type="spellEnd"/>
      <w:r w:rsidR="007A31C6" w:rsidRPr="0063123D">
        <w:rPr>
          <w:sz w:val="24"/>
          <w:szCs w:val="24"/>
        </w:rPr>
        <w:t xml:space="preserve"> </w:t>
      </w:r>
      <w:proofErr w:type="spellStart"/>
      <w:r w:rsidRPr="0063123D">
        <w:rPr>
          <w:sz w:val="24"/>
          <w:szCs w:val="24"/>
        </w:rPr>
        <w:t>Semiónovitch</w:t>
      </w:r>
      <w:proofErr w:type="spellEnd"/>
      <w:r w:rsidRPr="0063123D">
        <w:rPr>
          <w:sz w:val="24"/>
          <w:szCs w:val="24"/>
        </w:rPr>
        <w:t>, solenemente</w:t>
      </w:r>
      <w:r w:rsidR="00606A83">
        <w:rPr>
          <w:sz w:val="24"/>
          <w:szCs w:val="24"/>
        </w:rPr>
        <w:t xml:space="preserve"> e</w:t>
      </w:r>
      <w:r w:rsidRPr="0063123D">
        <w:rPr>
          <w:sz w:val="24"/>
          <w:szCs w:val="24"/>
        </w:rPr>
        <w:t xml:space="preserve"> sob os olhos de todo</w:t>
      </w:r>
      <w:r w:rsidR="00F474A4">
        <w:rPr>
          <w:sz w:val="24"/>
          <w:szCs w:val="24"/>
        </w:rPr>
        <w:t>s</w:t>
      </w:r>
      <w:r w:rsidRPr="0063123D">
        <w:rPr>
          <w:sz w:val="24"/>
          <w:szCs w:val="24"/>
        </w:rPr>
        <w:t xml:space="preserve">, </w:t>
      </w:r>
      <w:r w:rsidR="00606A83">
        <w:rPr>
          <w:sz w:val="24"/>
          <w:szCs w:val="24"/>
        </w:rPr>
        <w:t>entregou-lhe um pedaço</w:t>
      </w:r>
      <w:r w:rsidR="007D23A6" w:rsidRPr="004E1171">
        <w:rPr>
          <w:sz w:val="24"/>
          <w:szCs w:val="24"/>
        </w:rPr>
        <w:t xml:space="preserve"> de toucinho sobre um papel de jornal</w:t>
      </w:r>
      <w:r w:rsidR="009B5F50">
        <w:rPr>
          <w:sz w:val="24"/>
          <w:szCs w:val="24"/>
        </w:rPr>
        <w:t>,</w:t>
      </w:r>
      <w:r w:rsidR="007D23A6" w:rsidRPr="0063123D">
        <w:rPr>
          <w:sz w:val="24"/>
          <w:szCs w:val="24"/>
        </w:rPr>
        <w:t xml:space="preserve"> </w:t>
      </w:r>
      <w:r w:rsidRPr="0063123D">
        <w:rPr>
          <w:sz w:val="24"/>
          <w:szCs w:val="24"/>
        </w:rPr>
        <w:t xml:space="preserve">como </w:t>
      </w:r>
      <w:r w:rsidR="009B5F50">
        <w:rPr>
          <w:sz w:val="24"/>
          <w:szCs w:val="24"/>
        </w:rPr>
        <w:t xml:space="preserve">se </w:t>
      </w:r>
      <w:r w:rsidRPr="0063123D">
        <w:rPr>
          <w:sz w:val="24"/>
          <w:szCs w:val="24"/>
        </w:rPr>
        <w:t>entrega</w:t>
      </w:r>
      <w:r w:rsidR="009B5F50">
        <w:rPr>
          <w:sz w:val="24"/>
          <w:szCs w:val="24"/>
        </w:rPr>
        <w:t>sse</w:t>
      </w:r>
      <w:r w:rsidRPr="0063123D">
        <w:rPr>
          <w:sz w:val="24"/>
          <w:szCs w:val="24"/>
        </w:rPr>
        <w:t xml:space="preserve"> </w:t>
      </w:r>
      <w:r w:rsidR="00606A83">
        <w:rPr>
          <w:sz w:val="24"/>
          <w:szCs w:val="24"/>
        </w:rPr>
        <w:t>uma recompensa</w:t>
      </w:r>
      <w:r w:rsidRPr="004E1171">
        <w:rPr>
          <w:sz w:val="24"/>
          <w:szCs w:val="24"/>
        </w:rPr>
        <w:t xml:space="preserve"> </w:t>
      </w:r>
      <w:r w:rsidR="00310FD8">
        <w:rPr>
          <w:sz w:val="24"/>
          <w:szCs w:val="24"/>
        </w:rPr>
        <w:t>a</w:t>
      </w:r>
      <w:r w:rsidR="00310FD8" w:rsidRPr="0063123D">
        <w:rPr>
          <w:sz w:val="24"/>
          <w:szCs w:val="24"/>
        </w:rPr>
        <w:t xml:space="preserve"> algum trabalhador</w:t>
      </w:r>
      <w:r w:rsidR="00310FD8">
        <w:rPr>
          <w:sz w:val="24"/>
          <w:szCs w:val="24"/>
        </w:rPr>
        <w:t xml:space="preserve"> </w:t>
      </w:r>
      <w:r w:rsidR="00310FD8" w:rsidRPr="00736B5A">
        <w:rPr>
          <w:sz w:val="24"/>
          <w:szCs w:val="24"/>
        </w:rPr>
        <w:t>recordista</w:t>
      </w:r>
      <w:r w:rsidR="00310FD8" w:rsidRPr="00AE6B7D">
        <w:rPr>
          <w:sz w:val="24"/>
          <w:szCs w:val="24"/>
        </w:rPr>
        <w:t xml:space="preserve"> </w:t>
      </w:r>
      <w:r w:rsidR="00606A83" w:rsidRPr="00AE6B7D">
        <w:rPr>
          <w:sz w:val="24"/>
          <w:szCs w:val="24"/>
        </w:rPr>
        <w:t>—</w:t>
      </w:r>
      <w:r w:rsidR="00606A83">
        <w:rPr>
          <w:sz w:val="24"/>
          <w:szCs w:val="24"/>
        </w:rPr>
        <w:t xml:space="preserve"> </w:t>
      </w:r>
      <w:r w:rsidR="007A31C6" w:rsidRPr="004E1171">
        <w:rPr>
          <w:sz w:val="24"/>
          <w:szCs w:val="24"/>
        </w:rPr>
        <w:t xml:space="preserve">um </w:t>
      </w:r>
      <w:r w:rsidRPr="004E1171">
        <w:rPr>
          <w:sz w:val="24"/>
          <w:szCs w:val="24"/>
        </w:rPr>
        <w:t xml:space="preserve">corte de dois metros de tecido ou </w:t>
      </w:r>
      <w:r w:rsidR="00F474A4">
        <w:rPr>
          <w:sz w:val="24"/>
          <w:szCs w:val="24"/>
        </w:rPr>
        <w:t xml:space="preserve">umas </w:t>
      </w:r>
      <w:r w:rsidRPr="004E1171">
        <w:rPr>
          <w:sz w:val="24"/>
          <w:szCs w:val="24"/>
        </w:rPr>
        <w:t>botas de cano alto...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7A31C6" w:rsidRPr="007D23A6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É assim </w:t>
      </w:r>
      <w:r w:rsidR="007A31C6" w:rsidRPr="007D23A6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disse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="00441BD2" w:rsidRPr="004E1171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Semiónovitch</w:t>
      </w:r>
      <w:proofErr w:type="spellEnd"/>
      <w:r w:rsidRPr="004E1171">
        <w:rPr>
          <w:sz w:val="24"/>
          <w:szCs w:val="24"/>
        </w:rPr>
        <w:t xml:space="preserve"> </w:t>
      </w:r>
      <w:r w:rsidR="00441BD2" w:rsidRPr="007D23A6">
        <w:rPr>
          <w:sz w:val="24"/>
          <w:szCs w:val="24"/>
        </w:rPr>
        <w:t>—</w:t>
      </w:r>
      <w:r w:rsidR="00B72ABC" w:rsidRPr="004E1171">
        <w:rPr>
          <w:sz w:val="24"/>
          <w:szCs w:val="24"/>
        </w:rPr>
        <w:t>,</w:t>
      </w:r>
      <w:r w:rsidRPr="004E1171">
        <w:rPr>
          <w:sz w:val="24"/>
          <w:szCs w:val="24"/>
        </w:rPr>
        <w:t xml:space="preserve"> mas você </w:t>
      </w:r>
      <w:r w:rsidR="00606A83">
        <w:rPr>
          <w:sz w:val="24"/>
          <w:szCs w:val="24"/>
        </w:rPr>
        <w:t>pede</w:t>
      </w:r>
      <w:r w:rsidR="00384D8E">
        <w:rPr>
          <w:sz w:val="24"/>
          <w:szCs w:val="24"/>
        </w:rPr>
        <w:t xml:space="preserve"> </w:t>
      </w:r>
      <w:r w:rsidR="00606A83">
        <w:rPr>
          <w:sz w:val="24"/>
          <w:szCs w:val="24"/>
        </w:rPr>
        <w:t xml:space="preserve">ajuda a </w:t>
      </w:r>
      <w:r w:rsidRPr="004E1171">
        <w:rPr>
          <w:sz w:val="24"/>
          <w:szCs w:val="24"/>
        </w:rPr>
        <w:t xml:space="preserve">forasteiros... O forasteiro pode </w:t>
      </w:r>
      <w:r w:rsidR="00F474A4">
        <w:rPr>
          <w:sz w:val="24"/>
          <w:szCs w:val="24"/>
        </w:rPr>
        <w:t>estar</w:t>
      </w:r>
      <w:r w:rsidRPr="004E1171">
        <w:rPr>
          <w:sz w:val="24"/>
          <w:szCs w:val="24"/>
        </w:rPr>
        <w:t xml:space="preserve"> do lado inimigo, </w:t>
      </w:r>
      <w:r w:rsidR="002C1900">
        <w:rPr>
          <w:sz w:val="24"/>
          <w:szCs w:val="24"/>
        </w:rPr>
        <w:t xml:space="preserve">pode ser </w:t>
      </w:r>
      <w:r w:rsidRPr="004E1171">
        <w:rPr>
          <w:sz w:val="24"/>
          <w:szCs w:val="24"/>
        </w:rPr>
        <w:t xml:space="preserve">um </w:t>
      </w:r>
      <w:proofErr w:type="spellStart"/>
      <w:r w:rsidR="00441BD2" w:rsidRPr="00DC0414">
        <w:rPr>
          <w:i/>
          <w:iCs/>
          <w:sz w:val="24"/>
          <w:szCs w:val="24"/>
        </w:rPr>
        <w:t>kul</w:t>
      </w:r>
      <w:r w:rsidR="00333B2C">
        <w:rPr>
          <w:i/>
          <w:iCs/>
          <w:sz w:val="24"/>
          <w:szCs w:val="24"/>
        </w:rPr>
        <w:t>á</w:t>
      </w:r>
      <w:r w:rsidR="00441BD2" w:rsidRPr="00DC0414">
        <w:rPr>
          <w:i/>
          <w:iCs/>
          <w:sz w:val="24"/>
          <w:szCs w:val="24"/>
        </w:rPr>
        <w:t>k</w:t>
      </w:r>
      <w:proofErr w:type="spellEnd"/>
      <w:r w:rsidRPr="007D23A6">
        <w:rPr>
          <w:rStyle w:val="Refdenotaderodap"/>
          <w:iCs/>
          <w:sz w:val="24"/>
          <w:szCs w:val="24"/>
        </w:rPr>
        <w:footnoteReference w:id="31"/>
      </w:r>
      <w:r w:rsidRPr="004E1171">
        <w:rPr>
          <w:sz w:val="24"/>
          <w:szCs w:val="24"/>
        </w:rPr>
        <w:t xml:space="preserve"> ou um comparsa</w:t>
      </w:r>
      <w:r w:rsidR="00606A83">
        <w:rPr>
          <w:sz w:val="24"/>
          <w:szCs w:val="24"/>
        </w:rPr>
        <w:t xml:space="preserve"> de um </w:t>
      </w:r>
      <w:proofErr w:type="spellStart"/>
      <w:r w:rsidR="00606A83">
        <w:rPr>
          <w:i/>
          <w:sz w:val="24"/>
          <w:szCs w:val="24"/>
        </w:rPr>
        <w:t>kulák</w:t>
      </w:r>
      <w:proofErr w:type="spellEnd"/>
      <w:r w:rsidRPr="004E1171">
        <w:rPr>
          <w:sz w:val="24"/>
          <w:szCs w:val="24"/>
        </w:rPr>
        <w:t xml:space="preserve">... </w:t>
      </w:r>
      <w:proofErr w:type="gramStart"/>
      <w:r w:rsidR="0028133D" w:rsidRPr="004E1171">
        <w:rPr>
          <w:sz w:val="24"/>
          <w:szCs w:val="24"/>
        </w:rPr>
        <w:t>Is</w:t>
      </w:r>
      <w:r w:rsidR="0028133D">
        <w:rPr>
          <w:sz w:val="24"/>
          <w:szCs w:val="24"/>
        </w:rPr>
        <w:t>s</w:t>
      </w:r>
      <w:r w:rsidR="0028133D" w:rsidRPr="004E1171">
        <w:rPr>
          <w:sz w:val="24"/>
          <w:szCs w:val="24"/>
        </w:rPr>
        <w:t xml:space="preserve">o </w:t>
      </w:r>
      <w:r w:rsidRPr="004E1171">
        <w:rPr>
          <w:sz w:val="24"/>
          <w:szCs w:val="24"/>
        </w:rPr>
        <w:t xml:space="preserve">ainda precisamos </w:t>
      </w:r>
      <w:r w:rsidR="009B5F50">
        <w:rPr>
          <w:sz w:val="24"/>
          <w:szCs w:val="24"/>
        </w:rPr>
        <w:t>decidir</w:t>
      </w:r>
      <w:proofErr w:type="gramEnd"/>
      <w:r w:rsidRPr="004E1171">
        <w:rPr>
          <w:sz w:val="24"/>
          <w:szCs w:val="24"/>
        </w:rPr>
        <w:t>...</w:t>
      </w:r>
    </w:p>
    <w:p w:rsidR="00523B82" w:rsidRPr="00F55B54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9B5F50">
        <w:rPr>
          <w:sz w:val="24"/>
          <w:szCs w:val="24"/>
        </w:rPr>
        <w:t xml:space="preserve">A essa altura,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="00441BD2" w:rsidRPr="004E1171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Semiónovitch</w:t>
      </w:r>
      <w:proofErr w:type="spellEnd"/>
      <w:r w:rsidRPr="004E1171">
        <w:rPr>
          <w:sz w:val="24"/>
          <w:szCs w:val="24"/>
        </w:rPr>
        <w:t xml:space="preserve"> </w:t>
      </w:r>
      <w:r w:rsidR="00441BD2" w:rsidRPr="00656074">
        <w:rPr>
          <w:sz w:val="24"/>
          <w:szCs w:val="24"/>
        </w:rPr>
        <w:t>estava bêbado</w:t>
      </w:r>
      <w:r w:rsidRPr="00656074">
        <w:rPr>
          <w:sz w:val="24"/>
          <w:szCs w:val="24"/>
        </w:rPr>
        <w:t xml:space="preserve"> e isso o instigava</w:t>
      </w:r>
      <w:r w:rsidR="00441BD2" w:rsidRPr="00656074">
        <w:rPr>
          <w:sz w:val="24"/>
          <w:szCs w:val="24"/>
        </w:rPr>
        <w:t xml:space="preserve"> </w:t>
      </w:r>
      <w:r w:rsidR="00441BD2" w:rsidRPr="008F5BF1">
        <w:rPr>
          <w:sz w:val="24"/>
          <w:szCs w:val="24"/>
        </w:rPr>
        <w:t>a</w:t>
      </w:r>
      <w:r w:rsidR="009B5F50">
        <w:rPr>
          <w:sz w:val="24"/>
          <w:szCs w:val="24"/>
        </w:rPr>
        <w:t xml:space="preserve"> fazer</w:t>
      </w:r>
      <w:r w:rsidRPr="0063123D">
        <w:rPr>
          <w:sz w:val="24"/>
          <w:szCs w:val="24"/>
        </w:rPr>
        <w:t xml:space="preserve"> diversos pronunciamentos políticos. </w:t>
      </w:r>
      <w:r w:rsidR="009B5F50">
        <w:rPr>
          <w:sz w:val="24"/>
          <w:szCs w:val="24"/>
        </w:rPr>
        <w:t>S</w:t>
      </w:r>
      <w:r w:rsidRPr="0063123D">
        <w:rPr>
          <w:sz w:val="24"/>
          <w:szCs w:val="24"/>
        </w:rPr>
        <w:t>em coragem de responder</w:t>
      </w:r>
      <w:r w:rsidRPr="00736B5A">
        <w:rPr>
          <w:sz w:val="24"/>
          <w:szCs w:val="24"/>
        </w:rPr>
        <w:t xml:space="preserve"> e assustada pela segunda vez</w:t>
      </w:r>
      <w:r w:rsidRPr="00B82C1C">
        <w:rPr>
          <w:sz w:val="24"/>
          <w:szCs w:val="24"/>
        </w:rPr>
        <w:t xml:space="preserve"> </w:t>
      </w:r>
      <w:r w:rsidR="004A0AC7">
        <w:rPr>
          <w:sz w:val="24"/>
          <w:szCs w:val="24"/>
        </w:rPr>
        <w:t>num curto intervalo de tempo</w:t>
      </w:r>
      <w:r w:rsidRPr="00B82C1C">
        <w:rPr>
          <w:sz w:val="24"/>
          <w:szCs w:val="24"/>
        </w:rPr>
        <w:t xml:space="preserve">, </w:t>
      </w:r>
      <w:r w:rsidR="009B5F50">
        <w:rPr>
          <w:sz w:val="24"/>
          <w:szCs w:val="24"/>
        </w:rPr>
        <w:t>mesmo</w:t>
      </w:r>
      <w:r w:rsidRPr="00F55B54">
        <w:rPr>
          <w:sz w:val="24"/>
          <w:szCs w:val="24"/>
        </w:rPr>
        <w:t xml:space="preserve"> que por motivos diferentes, </w:t>
      </w:r>
      <w:r w:rsidR="009B5F50">
        <w:rPr>
          <w:sz w:val="24"/>
          <w:szCs w:val="24"/>
        </w:rPr>
        <w:t xml:space="preserve">a garota </w:t>
      </w:r>
      <w:r w:rsidRPr="00F55B54">
        <w:rPr>
          <w:sz w:val="24"/>
          <w:szCs w:val="24"/>
        </w:rPr>
        <w:t>pegou o toucinho em silêncio e começou a enrolá-lo no jornal.</w:t>
      </w:r>
    </w:p>
    <w:p w:rsidR="00523B82" w:rsidRPr="00656074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F55B54">
        <w:rPr>
          <w:sz w:val="24"/>
          <w:szCs w:val="24"/>
        </w:rPr>
        <w:tab/>
      </w:r>
      <w:r w:rsidR="008D25B6" w:rsidRPr="009B5F50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Por que não </w:t>
      </w:r>
      <w:proofErr w:type="gramStart"/>
      <w:r w:rsidRPr="004E1171">
        <w:rPr>
          <w:sz w:val="24"/>
          <w:szCs w:val="24"/>
        </w:rPr>
        <w:t>come,</w:t>
      </w:r>
      <w:proofErr w:type="gramEnd"/>
      <w:r w:rsidRPr="004E1171">
        <w:rPr>
          <w:sz w:val="24"/>
          <w:szCs w:val="24"/>
        </w:rPr>
        <w:t xml:space="preserve"> criança</w:t>
      </w:r>
      <w:r w:rsidR="008D25B6" w:rsidRPr="004E1171">
        <w:rPr>
          <w:sz w:val="24"/>
          <w:szCs w:val="24"/>
        </w:rPr>
        <w:t xml:space="preserve">? </w:t>
      </w:r>
      <w:r w:rsidR="008D25B6" w:rsidRPr="009B5F50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perguntou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="008D25B6" w:rsidRPr="004E1171" w:rsidDel="008D25B6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Semiónovitch</w:t>
      </w:r>
      <w:proofErr w:type="spellEnd"/>
      <w:r w:rsidRPr="004E1171">
        <w:rPr>
          <w:sz w:val="24"/>
          <w:szCs w:val="24"/>
        </w:rPr>
        <w:t xml:space="preserve">, que de repente mudou de humor e </w:t>
      </w:r>
      <w:r w:rsidR="003D4DA2">
        <w:rPr>
          <w:sz w:val="24"/>
          <w:szCs w:val="24"/>
        </w:rPr>
        <w:t>derramou lágrimas</w:t>
      </w:r>
      <w:r w:rsidR="008D25B6" w:rsidRPr="004E1171">
        <w:rPr>
          <w:sz w:val="24"/>
          <w:szCs w:val="24"/>
        </w:rPr>
        <w:t>.</w:t>
      </w:r>
      <w:r w:rsidRPr="004E1171">
        <w:rPr>
          <w:sz w:val="24"/>
          <w:szCs w:val="24"/>
        </w:rPr>
        <w:t xml:space="preserve"> </w:t>
      </w:r>
      <w:r w:rsidR="008D25B6" w:rsidRPr="009B5F50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</w:t>
      </w:r>
      <w:r w:rsidR="008D25B6" w:rsidRPr="004E1171">
        <w:rPr>
          <w:sz w:val="24"/>
          <w:szCs w:val="24"/>
        </w:rPr>
        <w:t xml:space="preserve">Para </w:t>
      </w:r>
      <w:r w:rsidRPr="004E1171">
        <w:rPr>
          <w:sz w:val="24"/>
          <w:szCs w:val="24"/>
        </w:rPr>
        <w:t>quem está guardando</w:t>
      </w:r>
      <w:r w:rsidR="008D25B6" w:rsidRPr="00DC0414">
        <w:rPr>
          <w:sz w:val="24"/>
          <w:szCs w:val="24"/>
        </w:rPr>
        <w:t xml:space="preserve"> esse</w:t>
      </w:r>
      <w:r w:rsidRPr="00656074">
        <w:rPr>
          <w:sz w:val="24"/>
          <w:szCs w:val="24"/>
        </w:rPr>
        <w:t xml:space="preserve"> </w:t>
      </w:r>
      <w:proofErr w:type="spellStart"/>
      <w:r w:rsidR="007D7DDD">
        <w:rPr>
          <w:sz w:val="24"/>
          <w:szCs w:val="24"/>
        </w:rPr>
        <w:t>naquinho</w:t>
      </w:r>
      <w:proofErr w:type="spellEnd"/>
      <w:r w:rsidRPr="00656074">
        <w:rPr>
          <w:sz w:val="24"/>
          <w:szCs w:val="24"/>
        </w:rPr>
        <w:t xml:space="preserve">? </w:t>
      </w:r>
      <w:r w:rsidR="00337A15">
        <w:rPr>
          <w:sz w:val="24"/>
          <w:szCs w:val="24"/>
        </w:rPr>
        <w:t>Por acaso</w:t>
      </w:r>
      <w:r w:rsidRPr="00656074">
        <w:rPr>
          <w:sz w:val="24"/>
          <w:szCs w:val="24"/>
        </w:rPr>
        <w:t xml:space="preserve"> você tem filhos?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656074">
        <w:rPr>
          <w:sz w:val="24"/>
          <w:szCs w:val="24"/>
        </w:rPr>
        <w:tab/>
      </w:r>
      <w:r w:rsidR="008D25B6" w:rsidRPr="009B5F50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Meu irmão </w:t>
      </w:r>
      <w:proofErr w:type="spellStart"/>
      <w:r w:rsidRPr="004E1171">
        <w:rPr>
          <w:sz w:val="24"/>
          <w:szCs w:val="24"/>
        </w:rPr>
        <w:t>Vássia</w:t>
      </w:r>
      <w:proofErr w:type="spellEnd"/>
      <w:r w:rsidR="00BE2945">
        <w:rPr>
          <w:rStyle w:val="Refdenotaderodap"/>
          <w:sz w:val="24"/>
          <w:szCs w:val="24"/>
        </w:rPr>
        <w:footnoteReference w:id="32"/>
      </w:r>
      <w:r w:rsidRPr="004E1171">
        <w:rPr>
          <w:sz w:val="24"/>
          <w:szCs w:val="24"/>
        </w:rPr>
        <w:t xml:space="preserve"> está me </w:t>
      </w:r>
      <w:r w:rsidR="00333B2C">
        <w:rPr>
          <w:sz w:val="24"/>
          <w:szCs w:val="24"/>
        </w:rPr>
        <w:t>esperando</w:t>
      </w:r>
      <w:r w:rsidR="00333B2C" w:rsidRPr="004E1171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>nos degraus d</w:t>
      </w:r>
      <w:r w:rsidR="00F474A4">
        <w:rPr>
          <w:sz w:val="24"/>
          <w:szCs w:val="24"/>
        </w:rPr>
        <w:t>a</w:t>
      </w:r>
      <w:r w:rsidRPr="004E1171">
        <w:rPr>
          <w:sz w:val="24"/>
          <w:szCs w:val="24"/>
        </w:rPr>
        <w:t xml:space="preserve"> entrada </w:t>
      </w:r>
      <w:r w:rsidR="008D25B6" w:rsidRPr="009B5F50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timidamente disse</w:t>
      </w:r>
      <w:r w:rsidR="008D25B6" w:rsidRPr="004E1171">
        <w:rPr>
          <w:sz w:val="24"/>
          <w:szCs w:val="24"/>
        </w:rPr>
        <w:t xml:space="preserve"> a</w:t>
      </w:r>
      <w:r w:rsidRPr="004E1171">
        <w:rPr>
          <w:sz w:val="24"/>
          <w:szCs w:val="24"/>
        </w:rPr>
        <w:t xml:space="preserve"> garota.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150542" w:rsidRPr="009B5F50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</w:t>
      </w:r>
      <w:r w:rsidR="00337A15">
        <w:rPr>
          <w:sz w:val="24"/>
          <w:szCs w:val="24"/>
        </w:rPr>
        <w:t>Existe um i</w:t>
      </w:r>
      <w:r w:rsidRPr="004E1171">
        <w:rPr>
          <w:sz w:val="24"/>
          <w:szCs w:val="24"/>
        </w:rPr>
        <w:t xml:space="preserve">rmão </w:t>
      </w:r>
      <w:proofErr w:type="spellStart"/>
      <w:r w:rsidRPr="004E1171">
        <w:rPr>
          <w:sz w:val="24"/>
          <w:szCs w:val="24"/>
        </w:rPr>
        <w:t>Vássia</w:t>
      </w:r>
      <w:proofErr w:type="spellEnd"/>
      <w:r w:rsidRPr="004E1171">
        <w:rPr>
          <w:sz w:val="24"/>
          <w:szCs w:val="24"/>
        </w:rPr>
        <w:t xml:space="preserve"> </w:t>
      </w:r>
      <w:r w:rsidR="00150542" w:rsidRPr="009B5F50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disse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="00150542" w:rsidRPr="004E1171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Semiónovitch</w:t>
      </w:r>
      <w:proofErr w:type="spellEnd"/>
      <w:r w:rsidR="00150542" w:rsidRPr="004E1171">
        <w:rPr>
          <w:sz w:val="24"/>
          <w:szCs w:val="24"/>
        </w:rPr>
        <w:t xml:space="preserve"> </w:t>
      </w:r>
      <w:r w:rsidR="00150542" w:rsidRPr="009B5F50">
        <w:rPr>
          <w:sz w:val="24"/>
          <w:szCs w:val="24"/>
        </w:rPr>
        <w:t>—</w:t>
      </w:r>
      <w:r w:rsidR="00B72ABC" w:rsidRPr="004E1171">
        <w:rPr>
          <w:sz w:val="24"/>
          <w:szCs w:val="24"/>
        </w:rPr>
        <w:t>,</w:t>
      </w:r>
      <w:r w:rsidRPr="004E1171">
        <w:rPr>
          <w:sz w:val="24"/>
          <w:szCs w:val="24"/>
        </w:rPr>
        <w:t xml:space="preserve"> </w:t>
      </w:r>
      <w:r w:rsidRPr="0006799A">
        <w:rPr>
          <w:sz w:val="24"/>
          <w:szCs w:val="24"/>
        </w:rPr>
        <w:t>isso é bom</w:t>
      </w:r>
      <w:r w:rsidRPr="004E1171">
        <w:rPr>
          <w:sz w:val="24"/>
          <w:szCs w:val="24"/>
        </w:rPr>
        <w:t>. E como você se chama?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150542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Maria </w:t>
      </w:r>
      <w:r w:rsidR="00150542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disse a garota.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E06ED9" w:rsidRPr="007D7DDD">
        <w:rPr>
          <w:sz w:val="24"/>
          <w:szCs w:val="24"/>
        </w:rPr>
        <w:t xml:space="preserve">— </w:t>
      </w:r>
      <w:r w:rsidR="00F474A4">
        <w:rPr>
          <w:sz w:val="24"/>
          <w:szCs w:val="24"/>
        </w:rPr>
        <w:t xml:space="preserve">Maria, </w:t>
      </w:r>
      <w:r w:rsidRPr="004E1171">
        <w:rPr>
          <w:sz w:val="24"/>
          <w:szCs w:val="24"/>
        </w:rPr>
        <w:t xml:space="preserve">por que seu irmão </w:t>
      </w:r>
      <w:proofErr w:type="spellStart"/>
      <w:r w:rsidRPr="004E1171">
        <w:rPr>
          <w:sz w:val="24"/>
          <w:szCs w:val="24"/>
        </w:rPr>
        <w:t>Vássia</w:t>
      </w:r>
      <w:proofErr w:type="spellEnd"/>
      <w:r w:rsidRPr="004E1171">
        <w:rPr>
          <w:sz w:val="24"/>
          <w:szCs w:val="24"/>
        </w:rPr>
        <w:t xml:space="preserve"> manda você pedir esmola, enquanto ele mesmo </w:t>
      </w:r>
      <w:r w:rsidRPr="00435C01">
        <w:rPr>
          <w:sz w:val="24"/>
          <w:szCs w:val="24"/>
        </w:rPr>
        <w:t>se refresca</w:t>
      </w:r>
      <w:r w:rsidRPr="004E1171">
        <w:rPr>
          <w:sz w:val="24"/>
          <w:szCs w:val="24"/>
        </w:rPr>
        <w:t xml:space="preserve"> n</w:t>
      </w:r>
      <w:r w:rsidR="00333B2C">
        <w:rPr>
          <w:sz w:val="24"/>
          <w:szCs w:val="24"/>
        </w:rPr>
        <w:t>a</w:t>
      </w:r>
      <w:r w:rsidR="007D7DDD">
        <w:rPr>
          <w:sz w:val="24"/>
          <w:szCs w:val="24"/>
        </w:rPr>
        <w:t xml:space="preserve"> entrada</w:t>
      </w:r>
      <w:r w:rsidRPr="004E1171">
        <w:rPr>
          <w:sz w:val="24"/>
          <w:szCs w:val="24"/>
        </w:rPr>
        <w:t>?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E06ED9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Ele ainda é pequeno... Tem medo.</w:t>
      </w:r>
    </w:p>
    <w:p w:rsidR="00523B82" w:rsidRPr="00736B5A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E06ED9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Por que ele teria medo</w:t>
      </w:r>
      <w:r w:rsidR="00E06ED9" w:rsidRPr="004E1171">
        <w:rPr>
          <w:sz w:val="24"/>
          <w:szCs w:val="24"/>
        </w:rPr>
        <w:t>?</w:t>
      </w:r>
      <w:r w:rsidRPr="004E1171">
        <w:rPr>
          <w:sz w:val="24"/>
          <w:szCs w:val="24"/>
        </w:rPr>
        <w:t xml:space="preserve"> </w:t>
      </w:r>
      <w:r w:rsidR="00DF4FE9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ofendeu-se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Pr="004E1171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Semiónovitch</w:t>
      </w:r>
      <w:proofErr w:type="spellEnd"/>
      <w:r w:rsidR="00D63494" w:rsidRPr="004E1171">
        <w:rPr>
          <w:sz w:val="24"/>
          <w:szCs w:val="24"/>
        </w:rPr>
        <w:t xml:space="preserve">. </w:t>
      </w:r>
      <w:r w:rsidR="00D63494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</w:t>
      </w:r>
      <w:r w:rsidR="007D7DDD">
        <w:rPr>
          <w:sz w:val="24"/>
          <w:szCs w:val="24"/>
        </w:rPr>
        <w:t>A</w:t>
      </w:r>
      <w:r w:rsidR="00D63494" w:rsidRPr="004E1171">
        <w:rPr>
          <w:sz w:val="24"/>
          <w:szCs w:val="24"/>
        </w:rPr>
        <w:t>s</w:t>
      </w:r>
      <w:r w:rsidR="007D7DDD">
        <w:rPr>
          <w:sz w:val="24"/>
          <w:szCs w:val="24"/>
        </w:rPr>
        <w:t xml:space="preserve"> pessoas</w:t>
      </w:r>
      <w:r w:rsidR="00D63494" w:rsidRPr="004E1171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 xml:space="preserve">daqui não são animais... É o nosso povo... A vila... Outra coisa </w:t>
      </w:r>
      <w:r w:rsidR="000A757F">
        <w:rPr>
          <w:sz w:val="24"/>
          <w:szCs w:val="24"/>
        </w:rPr>
        <w:t>são</w:t>
      </w:r>
      <w:r w:rsidRPr="004E1171">
        <w:rPr>
          <w:sz w:val="24"/>
          <w:szCs w:val="24"/>
        </w:rPr>
        <w:t xml:space="preserve"> a</w:t>
      </w:r>
      <w:r w:rsidR="000A757F">
        <w:rPr>
          <w:sz w:val="24"/>
          <w:szCs w:val="24"/>
        </w:rPr>
        <w:t>s</w:t>
      </w:r>
      <w:r w:rsidRPr="004E1171">
        <w:rPr>
          <w:sz w:val="24"/>
          <w:szCs w:val="24"/>
        </w:rPr>
        <w:t xml:space="preserve"> </w:t>
      </w:r>
      <w:r w:rsidR="000A757F">
        <w:rPr>
          <w:sz w:val="24"/>
          <w:szCs w:val="24"/>
        </w:rPr>
        <w:t>pessoas</w:t>
      </w:r>
      <w:r w:rsidRPr="004E1171">
        <w:rPr>
          <w:sz w:val="24"/>
          <w:szCs w:val="24"/>
        </w:rPr>
        <w:t xml:space="preserve"> </w:t>
      </w:r>
      <w:r w:rsidR="00DF4FE9" w:rsidRPr="004E1171">
        <w:rPr>
          <w:sz w:val="24"/>
          <w:szCs w:val="24"/>
        </w:rPr>
        <w:t>de fora</w:t>
      </w:r>
      <w:r w:rsidRPr="004E1171">
        <w:rPr>
          <w:sz w:val="24"/>
          <w:szCs w:val="24"/>
        </w:rPr>
        <w:t xml:space="preserve">... É </w:t>
      </w:r>
      <w:r w:rsidRPr="000A757F">
        <w:rPr>
          <w:sz w:val="24"/>
          <w:szCs w:val="24"/>
        </w:rPr>
        <w:t>del</w:t>
      </w:r>
      <w:r w:rsidR="000A757F" w:rsidRPr="000A757F">
        <w:rPr>
          <w:sz w:val="24"/>
          <w:szCs w:val="24"/>
        </w:rPr>
        <w:t>a</w:t>
      </w:r>
      <w:r w:rsidRPr="000A757F">
        <w:rPr>
          <w:sz w:val="24"/>
          <w:szCs w:val="24"/>
        </w:rPr>
        <w:t>s</w:t>
      </w:r>
      <w:r w:rsidRPr="004E1171">
        <w:rPr>
          <w:sz w:val="24"/>
          <w:szCs w:val="24"/>
        </w:rPr>
        <w:t xml:space="preserve"> que deve ter medo, caso não </w:t>
      </w:r>
      <w:r w:rsidR="00333B2C">
        <w:rPr>
          <w:sz w:val="24"/>
          <w:szCs w:val="24"/>
        </w:rPr>
        <w:t>tenha</w:t>
      </w:r>
      <w:r w:rsidR="00B47FF4">
        <w:rPr>
          <w:sz w:val="24"/>
          <w:szCs w:val="24"/>
        </w:rPr>
        <w:t>m</w:t>
      </w:r>
      <w:r w:rsidR="00333B2C" w:rsidRPr="004E1171">
        <w:rPr>
          <w:sz w:val="24"/>
          <w:szCs w:val="24"/>
        </w:rPr>
        <w:t xml:space="preserve"> </w:t>
      </w:r>
      <w:r w:rsidR="000A757F">
        <w:rPr>
          <w:sz w:val="24"/>
          <w:szCs w:val="24"/>
        </w:rPr>
        <w:t xml:space="preserve">um </w:t>
      </w:r>
      <w:r w:rsidRPr="00656074">
        <w:rPr>
          <w:sz w:val="24"/>
          <w:szCs w:val="24"/>
        </w:rPr>
        <w:t xml:space="preserve">mandato... Você é daqui, </w:t>
      </w:r>
      <w:r w:rsidR="000A757F">
        <w:rPr>
          <w:sz w:val="24"/>
          <w:szCs w:val="24"/>
        </w:rPr>
        <w:t xml:space="preserve">pelo visto, </w:t>
      </w:r>
      <w:r w:rsidRPr="00656074">
        <w:rPr>
          <w:sz w:val="24"/>
          <w:szCs w:val="24"/>
        </w:rPr>
        <w:t xml:space="preserve">se o seu pai </w:t>
      </w:r>
      <w:r w:rsidR="00864A7E" w:rsidRPr="00656074">
        <w:rPr>
          <w:sz w:val="24"/>
          <w:szCs w:val="24"/>
        </w:rPr>
        <w:t xml:space="preserve">a </w:t>
      </w:r>
      <w:r w:rsidRPr="00656074">
        <w:rPr>
          <w:sz w:val="24"/>
          <w:szCs w:val="24"/>
        </w:rPr>
        <w:t xml:space="preserve">deixa </w:t>
      </w:r>
      <w:r w:rsidRPr="008F5BF1">
        <w:rPr>
          <w:sz w:val="24"/>
          <w:szCs w:val="24"/>
        </w:rPr>
        <w:t xml:space="preserve">pedir esmola numa hora </w:t>
      </w:r>
      <w:r w:rsidR="00864A7E" w:rsidRPr="0063123D">
        <w:rPr>
          <w:sz w:val="24"/>
          <w:szCs w:val="24"/>
        </w:rPr>
        <w:t>dessas da noite</w:t>
      </w:r>
      <w:r w:rsidRPr="00736B5A">
        <w:rPr>
          <w:sz w:val="24"/>
          <w:szCs w:val="24"/>
        </w:rPr>
        <w:t>...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736B5A">
        <w:rPr>
          <w:sz w:val="24"/>
          <w:szCs w:val="24"/>
        </w:rPr>
        <w:tab/>
      </w:r>
      <w:r w:rsidR="008B07E8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</w:t>
      </w:r>
      <w:r w:rsidR="008B07E8" w:rsidRPr="004E1171">
        <w:rPr>
          <w:sz w:val="24"/>
          <w:szCs w:val="24"/>
        </w:rPr>
        <w:t xml:space="preserve">Meu </w:t>
      </w:r>
      <w:r w:rsidRPr="004E1171">
        <w:rPr>
          <w:sz w:val="24"/>
          <w:szCs w:val="24"/>
        </w:rPr>
        <w:t xml:space="preserve">pai morreu no ano passado </w:t>
      </w:r>
      <w:r w:rsidR="008B07E8" w:rsidRPr="007D7DDD">
        <w:rPr>
          <w:sz w:val="24"/>
          <w:szCs w:val="24"/>
        </w:rPr>
        <w:t xml:space="preserve">— </w:t>
      </w:r>
      <w:r w:rsidRPr="004E1171">
        <w:rPr>
          <w:sz w:val="24"/>
          <w:szCs w:val="24"/>
        </w:rPr>
        <w:t>disse Maria.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8B07E8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</w:t>
      </w:r>
      <w:r w:rsidR="008B07E8" w:rsidRPr="004E1171">
        <w:rPr>
          <w:sz w:val="24"/>
          <w:szCs w:val="24"/>
        </w:rPr>
        <w:t xml:space="preserve">E </w:t>
      </w:r>
      <w:r w:rsidRPr="004E1171">
        <w:rPr>
          <w:sz w:val="24"/>
          <w:szCs w:val="24"/>
        </w:rPr>
        <w:t>como ele se chamava?</w:t>
      </w:r>
      <w:r w:rsidR="008B07E8" w:rsidRPr="004E1171">
        <w:rPr>
          <w:sz w:val="24"/>
          <w:szCs w:val="24"/>
        </w:rPr>
        <w:t xml:space="preserve"> </w:t>
      </w:r>
      <w:r w:rsidR="008B07E8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perguntou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="008B07E8" w:rsidRPr="004E1171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Semiónovitch</w:t>
      </w:r>
      <w:proofErr w:type="spellEnd"/>
      <w:r w:rsidRPr="004E1171">
        <w:rPr>
          <w:sz w:val="24"/>
          <w:szCs w:val="24"/>
        </w:rPr>
        <w:t xml:space="preserve">. 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8B07E8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Não sei.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lastRenderedPageBreak/>
        <w:tab/>
      </w:r>
      <w:r w:rsidR="00587761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</w:t>
      </w:r>
      <w:r w:rsidR="00587761" w:rsidRPr="004E1171">
        <w:rPr>
          <w:sz w:val="24"/>
          <w:szCs w:val="24"/>
        </w:rPr>
        <w:t xml:space="preserve">Que quer dizer </w:t>
      </w:r>
      <w:r w:rsidR="00333B2C">
        <w:rPr>
          <w:sz w:val="24"/>
          <w:szCs w:val="24"/>
        </w:rPr>
        <w:t xml:space="preserve">com </w:t>
      </w:r>
      <w:r w:rsidR="00587761" w:rsidRPr="004E1171">
        <w:rPr>
          <w:sz w:val="24"/>
          <w:szCs w:val="24"/>
        </w:rPr>
        <w:t>isso</w:t>
      </w:r>
      <w:r w:rsidRPr="004E1171">
        <w:rPr>
          <w:sz w:val="24"/>
          <w:szCs w:val="24"/>
        </w:rPr>
        <w:t xml:space="preserve">? </w:t>
      </w:r>
      <w:r w:rsidR="00587761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surpreendeu-se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="00587761" w:rsidRPr="004E1171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Semiónovitch</w:t>
      </w:r>
      <w:proofErr w:type="spellEnd"/>
      <w:r w:rsidRPr="004E1171">
        <w:rPr>
          <w:sz w:val="24"/>
          <w:szCs w:val="24"/>
        </w:rPr>
        <w:t xml:space="preserve">. </w:t>
      </w:r>
      <w:r w:rsidR="00587761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E a sua mãe</w:t>
      </w:r>
      <w:r w:rsidR="00587761" w:rsidRPr="004E1171">
        <w:rPr>
          <w:sz w:val="24"/>
          <w:szCs w:val="24"/>
        </w:rPr>
        <w:t>,</w:t>
      </w:r>
      <w:r w:rsidRPr="004E1171">
        <w:rPr>
          <w:sz w:val="24"/>
          <w:szCs w:val="24"/>
        </w:rPr>
        <w:t xml:space="preserve"> como se chama?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587761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Não sei </w:t>
      </w:r>
      <w:r w:rsidR="00587761" w:rsidRPr="007D7DDD">
        <w:rPr>
          <w:sz w:val="24"/>
          <w:szCs w:val="24"/>
        </w:rPr>
        <w:t xml:space="preserve">— </w:t>
      </w:r>
      <w:r w:rsidR="00F84405" w:rsidRPr="004E1171">
        <w:rPr>
          <w:sz w:val="24"/>
          <w:szCs w:val="24"/>
        </w:rPr>
        <w:t xml:space="preserve">respondeu </w:t>
      </w:r>
      <w:r w:rsidRPr="004E1171">
        <w:rPr>
          <w:sz w:val="24"/>
          <w:szCs w:val="24"/>
        </w:rPr>
        <w:t xml:space="preserve">Maria </w:t>
      </w:r>
      <w:r w:rsidR="00F84405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</w:t>
      </w:r>
      <w:r w:rsidR="00F84405" w:rsidRPr="004E1171">
        <w:rPr>
          <w:sz w:val="24"/>
          <w:szCs w:val="24"/>
        </w:rPr>
        <w:t xml:space="preserve">Mãe, só </w:t>
      </w:r>
      <w:r w:rsidRPr="004E1171">
        <w:rPr>
          <w:sz w:val="24"/>
          <w:szCs w:val="24"/>
        </w:rPr>
        <w:t>mãe.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EE788C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Ora </w:t>
      </w:r>
      <w:r w:rsidR="00384D8E">
        <w:rPr>
          <w:sz w:val="24"/>
          <w:szCs w:val="24"/>
        </w:rPr>
        <w:t xml:space="preserve">essa </w:t>
      </w:r>
      <w:r w:rsidR="00EE788C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disse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Pr="004E1171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Semiónovitch</w:t>
      </w:r>
      <w:proofErr w:type="spellEnd"/>
      <w:r w:rsidRPr="004E1171">
        <w:rPr>
          <w:sz w:val="24"/>
          <w:szCs w:val="24"/>
        </w:rPr>
        <w:t>, limpando</w:t>
      </w:r>
      <w:r w:rsidR="00EE788C" w:rsidRPr="004E1171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>com o grande dedo indicador os cantos da boca, à moda ucraniana</w:t>
      </w:r>
      <w:r w:rsidR="00D63494" w:rsidRPr="004E1171">
        <w:rPr>
          <w:sz w:val="24"/>
          <w:szCs w:val="24"/>
        </w:rPr>
        <w:t xml:space="preserve"> </w:t>
      </w:r>
      <w:r w:rsidR="00D63494" w:rsidRPr="007D7DDD">
        <w:rPr>
          <w:sz w:val="24"/>
          <w:szCs w:val="24"/>
        </w:rPr>
        <w:t>—</w:t>
      </w:r>
      <w:r w:rsidRPr="004E1171">
        <w:rPr>
          <w:sz w:val="24"/>
          <w:szCs w:val="24"/>
        </w:rPr>
        <w:t>,</w:t>
      </w:r>
      <w:r w:rsidR="00D8665E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 xml:space="preserve">filhinha, alguém </w:t>
      </w:r>
      <w:r w:rsidR="00FF5DF2">
        <w:rPr>
          <w:sz w:val="24"/>
          <w:szCs w:val="24"/>
        </w:rPr>
        <w:t xml:space="preserve">lhe </w:t>
      </w:r>
      <w:r w:rsidRPr="004E1171">
        <w:rPr>
          <w:sz w:val="24"/>
          <w:szCs w:val="24"/>
        </w:rPr>
        <w:t xml:space="preserve">ensinou </w:t>
      </w:r>
      <w:r w:rsidR="00FF5DF2">
        <w:rPr>
          <w:sz w:val="24"/>
          <w:szCs w:val="24"/>
        </w:rPr>
        <w:t>algo</w:t>
      </w:r>
      <w:r w:rsidRPr="004E1171">
        <w:rPr>
          <w:sz w:val="24"/>
          <w:szCs w:val="24"/>
        </w:rPr>
        <w:t xml:space="preserve"> errad</w:t>
      </w:r>
      <w:r w:rsidR="00FF5DF2">
        <w:rPr>
          <w:sz w:val="24"/>
          <w:szCs w:val="24"/>
        </w:rPr>
        <w:t>o</w:t>
      </w:r>
      <w:r w:rsidRPr="004E1171">
        <w:rPr>
          <w:sz w:val="24"/>
          <w:szCs w:val="24"/>
        </w:rPr>
        <w:t>...</w:t>
      </w:r>
    </w:p>
    <w:p w:rsidR="00523B82" w:rsidRPr="004E1171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EE788C" w:rsidRPr="00E80323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Deixe</w:t>
      </w:r>
      <w:r w:rsidR="00FF5DF2">
        <w:rPr>
          <w:sz w:val="24"/>
          <w:szCs w:val="24"/>
        </w:rPr>
        <w:t>-a ir</w:t>
      </w:r>
      <w:r w:rsidRPr="004E1171">
        <w:rPr>
          <w:sz w:val="24"/>
          <w:szCs w:val="24"/>
        </w:rPr>
        <w:t xml:space="preserve">,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="00FF5DF2">
        <w:rPr>
          <w:sz w:val="24"/>
          <w:szCs w:val="24"/>
        </w:rPr>
        <w:t>...</w:t>
      </w:r>
      <w:r w:rsidRPr="004E1171">
        <w:rPr>
          <w:sz w:val="24"/>
          <w:szCs w:val="24"/>
        </w:rPr>
        <w:t xml:space="preserve"> </w:t>
      </w:r>
      <w:r w:rsidR="00B72ABC" w:rsidRPr="00E80323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disse o </w:t>
      </w:r>
      <w:r w:rsidR="00333B2C">
        <w:rPr>
          <w:sz w:val="24"/>
          <w:szCs w:val="24"/>
        </w:rPr>
        <w:t>moreninho</w:t>
      </w:r>
      <w:r w:rsidR="00333B2C" w:rsidRPr="004E1171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 xml:space="preserve">sentado </w:t>
      </w:r>
      <w:r w:rsidR="00333B2C">
        <w:rPr>
          <w:sz w:val="24"/>
          <w:szCs w:val="24"/>
        </w:rPr>
        <w:t>à sua direita</w:t>
      </w:r>
      <w:r w:rsidR="00FF5DF2">
        <w:rPr>
          <w:sz w:val="24"/>
          <w:szCs w:val="24"/>
        </w:rPr>
        <w:t xml:space="preserve">. </w:t>
      </w:r>
    </w:p>
    <w:p w:rsidR="00523B82" w:rsidRPr="00656074" w:rsidRDefault="00523B82" w:rsidP="00D87FE5">
      <w:pPr>
        <w:spacing w:after="0" w:line="360" w:lineRule="auto"/>
        <w:jc w:val="both"/>
        <w:rPr>
          <w:sz w:val="24"/>
          <w:szCs w:val="24"/>
        </w:rPr>
      </w:pPr>
      <w:r w:rsidRPr="004E1171">
        <w:rPr>
          <w:sz w:val="24"/>
          <w:szCs w:val="24"/>
        </w:rPr>
        <w:tab/>
      </w:r>
      <w:r w:rsidR="00B72ABC" w:rsidRPr="00E80323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Não, </w:t>
      </w:r>
      <w:proofErr w:type="gramStart"/>
      <w:r w:rsidRPr="004E1171">
        <w:rPr>
          <w:sz w:val="24"/>
          <w:szCs w:val="24"/>
        </w:rPr>
        <w:t>espere,</w:t>
      </w:r>
      <w:proofErr w:type="gramEnd"/>
      <w:r w:rsidRPr="004E1171">
        <w:rPr>
          <w:sz w:val="24"/>
          <w:szCs w:val="24"/>
        </w:rPr>
        <w:t xml:space="preserve"> </w:t>
      </w:r>
      <w:r w:rsidR="00B72ABC" w:rsidRPr="004E1171">
        <w:rPr>
          <w:sz w:val="24"/>
          <w:szCs w:val="24"/>
        </w:rPr>
        <w:t xml:space="preserve">Stepan </w:t>
      </w:r>
      <w:r w:rsidR="00B72ABC" w:rsidRPr="00E80323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disse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Pr="004E1171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Semiónovitch</w:t>
      </w:r>
      <w:proofErr w:type="spellEnd"/>
      <w:r w:rsidR="007B4E0F" w:rsidRPr="004E1171">
        <w:rPr>
          <w:sz w:val="24"/>
          <w:szCs w:val="24"/>
        </w:rPr>
        <w:t xml:space="preserve"> </w:t>
      </w:r>
      <w:r w:rsidR="007B4E0F" w:rsidRPr="00E80323">
        <w:rPr>
          <w:sz w:val="24"/>
          <w:szCs w:val="24"/>
        </w:rPr>
        <w:t>—</w:t>
      </w:r>
      <w:r w:rsidRPr="004E1171">
        <w:rPr>
          <w:sz w:val="24"/>
          <w:szCs w:val="24"/>
        </w:rPr>
        <w:t>,</w:t>
      </w:r>
      <w:r w:rsidR="007B19B1" w:rsidRPr="004E1171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 xml:space="preserve">algo </w:t>
      </w:r>
      <w:r w:rsidR="007816C9">
        <w:rPr>
          <w:sz w:val="24"/>
          <w:szCs w:val="24"/>
        </w:rPr>
        <w:t xml:space="preserve">não </w:t>
      </w:r>
      <w:r w:rsidR="002C5E4D">
        <w:rPr>
          <w:sz w:val="24"/>
          <w:szCs w:val="24"/>
        </w:rPr>
        <w:t xml:space="preserve">está </w:t>
      </w:r>
      <w:r w:rsidR="007816C9">
        <w:rPr>
          <w:sz w:val="24"/>
          <w:szCs w:val="24"/>
        </w:rPr>
        <w:t>cheira</w:t>
      </w:r>
      <w:r w:rsidR="002C5E4D">
        <w:rPr>
          <w:sz w:val="24"/>
          <w:szCs w:val="24"/>
        </w:rPr>
        <w:t>ndo</w:t>
      </w:r>
      <w:r w:rsidR="007816C9">
        <w:rPr>
          <w:sz w:val="24"/>
          <w:szCs w:val="24"/>
        </w:rPr>
        <w:t xml:space="preserve"> bem</w:t>
      </w:r>
      <w:r w:rsidRPr="004E1171">
        <w:rPr>
          <w:sz w:val="24"/>
          <w:szCs w:val="24"/>
        </w:rPr>
        <w:t>...</w:t>
      </w:r>
      <w:r w:rsidR="00B72ABC" w:rsidRPr="00656074">
        <w:rPr>
          <w:sz w:val="24"/>
          <w:szCs w:val="24"/>
        </w:rPr>
        <w:t xml:space="preserve"> </w:t>
      </w:r>
      <w:r w:rsidRPr="00656074">
        <w:rPr>
          <w:sz w:val="24"/>
          <w:szCs w:val="24"/>
        </w:rPr>
        <w:t>E o seu sobrenome, como seria?</w:t>
      </w:r>
    </w:p>
    <w:p w:rsidR="00523B82" w:rsidRPr="004E1171" w:rsidRDefault="006737EE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E80323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Não sei </w:t>
      </w:r>
      <w:r w:rsidRPr="00E80323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disse Maria, quase chorando.</w:t>
      </w:r>
    </w:p>
    <w:p w:rsidR="00523B82" w:rsidRPr="004E1171" w:rsidRDefault="006737EE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E80323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Corra </w:t>
      </w:r>
      <w:r w:rsidRPr="00E80323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</w:t>
      </w:r>
      <w:proofErr w:type="gramStart"/>
      <w:r w:rsidR="00523B82" w:rsidRPr="004E1171">
        <w:rPr>
          <w:sz w:val="24"/>
          <w:szCs w:val="24"/>
        </w:rPr>
        <w:t>cochichou</w:t>
      </w:r>
      <w:r w:rsidR="00B715CE">
        <w:rPr>
          <w:sz w:val="24"/>
          <w:szCs w:val="24"/>
        </w:rPr>
        <w:t>,</w:t>
      </w:r>
      <w:proofErr w:type="gramEnd"/>
      <w:r w:rsidR="00523B82" w:rsidRPr="004E1171">
        <w:rPr>
          <w:sz w:val="24"/>
          <w:szCs w:val="24"/>
        </w:rPr>
        <w:t xml:space="preserve"> </w:t>
      </w:r>
      <w:r w:rsidR="00B715CE" w:rsidRPr="004E1171">
        <w:rPr>
          <w:sz w:val="24"/>
          <w:szCs w:val="24"/>
        </w:rPr>
        <w:t>quase inaudível</w:t>
      </w:r>
      <w:r w:rsidR="00B715CE">
        <w:rPr>
          <w:sz w:val="24"/>
          <w:szCs w:val="24"/>
        </w:rPr>
        <w:t>,</w:t>
      </w:r>
      <w:r w:rsidR="00B715CE" w:rsidRPr="004E1171">
        <w:rPr>
          <w:sz w:val="24"/>
          <w:szCs w:val="24"/>
        </w:rPr>
        <w:t xml:space="preserve"> </w:t>
      </w:r>
      <w:r w:rsidR="00523B82" w:rsidRPr="004E1171">
        <w:rPr>
          <w:sz w:val="24"/>
          <w:szCs w:val="24"/>
        </w:rPr>
        <w:t>o camponês desdentado.</w:t>
      </w:r>
    </w:p>
    <w:p w:rsidR="00523B82" w:rsidRPr="00656074" w:rsidRDefault="00523B82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4E1171">
        <w:rPr>
          <w:sz w:val="24"/>
          <w:szCs w:val="24"/>
        </w:rPr>
        <w:t xml:space="preserve">Mas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="006737EE" w:rsidRPr="004E1171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Semiónovitch</w:t>
      </w:r>
      <w:proofErr w:type="spellEnd"/>
      <w:r w:rsidRPr="004E1171">
        <w:rPr>
          <w:sz w:val="24"/>
          <w:szCs w:val="24"/>
        </w:rPr>
        <w:t xml:space="preserve">, que </w:t>
      </w:r>
      <w:r w:rsidR="00444C6D">
        <w:rPr>
          <w:sz w:val="24"/>
          <w:szCs w:val="24"/>
        </w:rPr>
        <w:t xml:space="preserve">se </w:t>
      </w:r>
      <w:r w:rsidRPr="004E1171">
        <w:rPr>
          <w:sz w:val="24"/>
          <w:szCs w:val="24"/>
        </w:rPr>
        <w:t xml:space="preserve">agitou e </w:t>
      </w:r>
      <w:r w:rsidR="00257DC9">
        <w:rPr>
          <w:sz w:val="24"/>
          <w:szCs w:val="24"/>
        </w:rPr>
        <w:t xml:space="preserve">no ato </w:t>
      </w:r>
      <w:r w:rsidRPr="004E1171">
        <w:rPr>
          <w:sz w:val="24"/>
          <w:szCs w:val="24"/>
        </w:rPr>
        <w:t xml:space="preserve">voltou ao normal, </w:t>
      </w:r>
      <w:r w:rsidR="006737EE" w:rsidRPr="00656074">
        <w:rPr>
          <w:sz w:val="24"/>
          <w:szCs w:val="24"/>
        </w:rPr>
        <w:t>percebeu</w:t>
      </w:r>
      <w:r w:rsidRPr="00656074">
        <w:rPr>
          <w:sz w:val="24"/>
          <w:szCs w:val="24"/>
        </w:rPr>
        <w:t xml:space="preserve"> o cochichador.</w:t>
      </w:r>
    </w:p>
    <w:p w:rsidR="00523B82" w:rsidRPr="004E1171" w:rsidRDefault="006737EE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444C6D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Eu vou cochichar</w:t>
      </w:r>
      <w:r w:rsidR="00FF5DF2">
        <w:rPr>
          <w:sz w:val="24"/>
          <w:szCs w:val="24"/>
        </w:rPr>
        <w:t xml:space="preserve"> também</w:t>
      </w:r>
      <w:r w:rsidR="00523B82" w:rsidRPr="004E1171">
        <w:rPr>
          <w:sz w:val="24"/>
          <w:szCs w:val="24"/>
        </w:rPr>
        <w:t xml:space="preserve"> </w:t>
      </w:r>
      <w:r w:rsidRPr="00444C6D">
        <w:rPr>
          <w:sz w:val="24"/>
          <w:szCs w:val="24"/>
        </w:rPr>
        <w:t xml:space="preserve">— </w:t>
      </w:r>
      <w:r w:rsidR="00523B82" w:rsidRPr="004E1171">
        <w:rPr>
          <w:sz w:val="24"/>
          <w:szCs w:val="24"/>
        </w:rPr>
        <w:t>disse, pegando a garota pela mão</w:t>
      </w:r>
      <w:r w:rsidR="007B4E0F" w:rsidRPr="004E1171">
        <w:rPr>
          <w:sz w:val="24"/>
          <w:szCs w:val="24"/>
        </w:rPr>
        <w:t xml:space="preserve"> </w:t>
      </w:r>
      <w:r w:rsidR="007B4E0F" w:rsidRPr="00444C6D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>, está querendo morar na Sibéria?</w:t>
      </w:r>
      <w:r w:rsidRPr="004E1171">
        <w:rPr>
          <w:sz w:val="24"/>
          <w:szCs w:val="24"/>
        </w:rPr>
        <w:t xml:space="preserve"> </w:t>
      </w:r>
      <w:r w:rsidR="00523B82" w:rsidRPr="004E1171">
        <w:rPr>
          <w:sz w:val="24"/>
          <w:szCs w:val="24"/>
        </w:rPr>
        <w:t xml:space="preserve">Sei que </w:t>
      </w:r>
      <w:r w:rsidR="00523B82" w:rsidRPr="00D36667">
        <w:rPr>
          <w:sz w:val="24"/>
          <w:szCs w:val="24"/>
        </w:rPr>
        <w:t>no</w:t>
      </w:r>
      <w:r w:rsidR="00435C01" w:rsidRPr="00D36667">
        <w:rPr>
          <w:sz w:val="24"/>
          <w:szCs w:val="24"/>
        </w:rPr>
        <w:t>s</w:t>
      </w:r>
      <w:r w:rsidR="00523B82" w:rsidRPr="00D36667">
        <w:rPr>
          <w:sz w:val="24"/>
          <w:szCs w:val="24"/>
        </w:rPr>
        <w:t xml:space="preserve"> sítio</w:t>
      </w:r>
      <w:r w:rsidR="00435C01" w:rsidRPr="00D36667">
        <w:rPr>
          <w:sz w:val="24"/>
          <w:szCs w:val="24"/>
        </w:rPr>
        <w:t>s</w:t>
      </w:r>
      <w:r w:rsidR="00523B82" w:rsidRPr="004E1171">
        <w:rPr>
          <w:sz w:val="24"/>
          <w:szCs w:val="24"/>
        </w:rPr>
        <w:t xml:space="preserve"> se escondem muitas famílias de </w:t>
      </w:r>
      <w:proofErr w:type="spellStart"/>
      <w:r w:rsidR="00444C6D" w:rsidRPr="004E1171">
        <w:rPr>
          <w:i/>
          <w:iCs/>
          <w:sz w:val="24"/>
          <w:szCs w:val="24"/>
        </w:rPr>
        <w:t>kul</w:t>
      </w:r>
      <w:r w:rsidR="0006799A">
        <w:rPr>
          <w:i/>
          <w:iCs/>
          <w:sz w:val="24"/>
          <w:szCs w:val="24"/>
        </w:rPr>
        <w:t>a</w:t>
      </w:r>
      <w:r w:rsidR="00444C6D" w:rsidRPr="004E1171">
        <w:rPr>
          <w:i/>
          <w:iCs/>
          <w:sz w:val="24"/>
          <w:szCs w:val="24"/>
        </w:rPr>
        <w:t>k</w:t>
      </w:r>
      <w:r w:rsidR="0006799A">
        <w:rPr>
          <w:i/>
          <w:iCs/>
          <w:sz w:val="24"/>
          <w:szCs w:val="24"/>
        </w:rPr>
        <w:t>e</w:t>
      </w:r>
      <w:r w:rsidR="00444C6D" w:rsidRPr="004E1171">
        <w:rPr>
          <w:i/>
          <w:iCs/>
          <w:sz w:val="24"/>
          <w:szCs w:val="24"/>
        </w:rPr>
        <w:t>s</w:t>
      </w:r>
      <w:proofErr w:type="spellEnd"/>
      <w:r w:rsidR="00FF5DF2">
        <w:rPr>
          <w:i/>
          <w:iCs/>
          <w:sz w:val="24"/>
          <w:szCs w:val="24"/>
        </w:rPr>
        <w:t>,</w:t>
      </w:r>
      <w:r w:rsidR="00444C6D" w:rsidRPr="004E1171">
        <w:rPr>
          <w:i/>
          <w:iCs/>
          <w:sz w:val="24"/>
          <w:szCs w:val="24"/>
        </w:rPr>
        <w:t xml:space="preserve"> </w:t>
      </w:r>
      <w:r w:rsidR="00333B2C">
        <w:rPr>
          <w:sz w:val="24"/>
          <w:szCs w:val="24"/>
        </w:rPr>
        <w:t>com seu</w:t>
      </w:r>
      <w:r w:rsidR="00FF5DF2">
        <w:rPr>
          <w:sz w:val="24"/>
          <w:szCs w:val="24"/>
        </w:rPr>
        <w:t>s comparsas</w:t>
      </w:r>
      <w:r w:rsidR="00523B82" w:rsidRPr="00DC0414">
        <w:rPr>
          <w:sz w:val="24"/>
          <w:szCs w:val="24"/>
        </w:rPr>
        <w:t xml:space="preserve">, </w:t>
      </w:r>
      <w:r w:rsidR="00FF5DF2">
        <w:rPr>
          <w:sz w:val="24"/>
          <w:szCs w:val="24"/>
        </w:rPr>
        <w:t>para não serem mandadas</w:t>
      </w:r>
      <w:r w:rsidR="00523B82" w:rsidRPr="00DC0414">
        <w:rPr>
          <w:sz w:val="24"/>
          <w:szCs w:val="24"/>
        </w:rPr>
        <w:t xml:space="preserve"> </w:t>
      </w:r>
      <w:r w:rsidR="00FF5DF2">
        <w:rPr>
          <w:sz w:val="24"/>
          <w:szCs w:val="24"/>
        </w:rPr>
        <w:t>à</w:t>
      </w:r>
      <w:r w:rsidR="00523B82" w:rsidRPr="00DC0414">
        <w:rPr>
          <w:sz w:val="24"/>
          <w:szCs w:val="24"/>
        </w:rPr>
        <w:t xml:space="preserve"> Sibéria... </w:t>
      </w:r>
      <w:r w:rsidR="00444C6D">
        <w:rPr>
          <w:sz w:val="24"/>
          <w:szCs w:val="24"/>
        </w:rPr>
        <w:t>E</w:t>
      </w:r>
      <w:r w:rsidR="00444C6D" w:rsidRPr="00DC0414">
        <w:rPr>
          <w:sz w:val="24"/>
          <w:szCs w:val="24"/>
        </w:rPr>
        <w:t xml:space="preserve"> </w:t>
      </w:r>
      <w:r w:rsidR="00523B82" w:rsidRPr="00DC0414">
        <w:rPr>
          <w:sz w:val="24"/>
          <w:szCs w:val="24"/>
        </w:rPr>
        <w:t xml:space="preserve">você é do sítio </w:t>
      </w:r>
      <w:r w:rsidRPr="00444C6D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disse aproximando de Maria seu rosto medonho, com uma cicatriz </w:t>
      </w:r>
      <w:r w:rsidR="00812A9F">
        <w:rPr>
          <w:sz w:val="24"/>
          <w:szCs w:val="24"/>
        </w:rPr>
        <w:t>em</w:t>
      </w:r>
      <w:r w:rsidR="00444C6D">
        <w:rPr>
          <w:sz w:val="24"/>
          <w:szCs w:val="24"/>
        </w:rPr>
        <w:t xml:space="preserve"> forma </w:t>
      </w:r>
      <w:r w:rsidR="00523B82" w:rsidRPr="004E1171">
        <w:rPr>
          <w:sz w:val="24"/>
          <w:szCs w:val="24"/>
        </w:rPr>
        <w:t xml:space="preserve">de espada </w:t>
      </w:r>
      <w:r w:rsidR="00444C6D">
        <w:rPr>
          <w:sz w:val="24"/>
          <w:szCs w:val="24"/>
        </w:rPr>
        <w:t>adquirida na</w:t>
      </w:r>
      <w:r w:rsidR="00523B82" w:rsidRPr="004E1171">
        <w:rPr>
          <w:sz w:val="24"/>
          <w:szCs w:val="24"/>
        </w:rPr>
        <w:t xml:space="preserve"> guerra civil.</w:t>
      </w:r>
    </w:p>
    <w:p w:rsidR="00523B82" w:rsidRPr="004E1171" w:rsidRDefault="006737EE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444C6D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Do </w:t>
      </w:r>
      <w:proofErr w:type="gramStart"/>
      <w:r w:rsidR="00523B82" w:rsidRPr="004E1171">
        <w:rPr>
          <w:sz w:val="24"/>
          <w:szCs w:val="24"/>
        </w:rPr>
        <w:t xml:space="preserve">sítio </w:t>
      </w:r>
      <w:r w:rsidRPr="00444C6D">
        <w:rPr>
          <w:sz w:val="24"/>
          <w:szCs w:val="24"/>
        </w:rPr>
        <w:t xml:space="preserve">— </w:t>
      </w:r>
      <w:r w:rsidR="00523B82" w:rsidRPr="004E1171">
        <w:rPr>
          <w:sz w:val="24"/>
          <w:szCs w:val="24"/>
        </w:rPr>
        <w:t>quase morta de susto</w:t>
      </w:r>
      <w:proofErr w:type="gramEnd"/>
      <w:r w:rsidR="00523B82" w:rsidRPr="004E1171">
        <w:rPr>
          <w:sz w:val="24"/>
          <w:szCs w:val="24"/>
        </w:rPr>
        <w:t>, respondeu Maria</w:t>
      </w:r>
      <w:r w:rsidR="007B4E0F" w:rsidRPr="004E1171">
        <w:rPr>
          <w:sz w:val="24"/>
          <w:szCs w:val="24"/>
        </w:rPr>
        <w:t xml:space="preserve"> </w:t>
      </w:r>
      <w:r w:rsidR="007B4E0F" w:rsidRPr="00444C6D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, </w:t>
      </w:r>
      <w:r w:rsidR="00FF5DF2">
        <w:rPr>
          <w:sz w:val="24"/>
          <w:szCs w:val="24"/>
        </w:rPr>
        <w:t>de</w:t>
      </w:r>
      <w:r w:rsidR="00523B82" w:rsidRPr="004E1171">
        <w:rPr>
          <w:sz w:val="24"/>
          <w:szCs w:val="24"/>
        </w:rPr>
        <w:t xml:space="preserve"> </w:t>
      </w:r>
      <w:proofErr w:type="spellStart"/>
      <w:r w:rsidR="00812A9F" w:rsidRPr="004E1171">
        <w:rPr>
          <w:sz w:val="24"/>
          <w:szCs w:val="24"/>
        </w:rPr>
        <w:t>Lugov</w:t>
      </w:r>
      <w:r w:rsidR="00FF5DF2">
        <w:rPr>
          <w:sz w:val="24"/>
          <w:szCs w:val="24"/>
        </w:rPr>
        <w:t>oi</w:t>
      </w:r>
      <w:proofErr w:type="spellEnd"/>
      <w:r w:rsidR="00523B82" w:rsidRPr="004E1171">
        <w:rPr>
          <w:sz w:val="24"/>
          <w:szCs w:val="24"/>
        </w:rPr>
        <w:t>.</w:t>
      </w:r>
    </w:p>
    <w:p w:rsidR="00523B82" w:rsidRPr="004E1171" w:rsidRDefault="006737EE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444C6D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Agora você está falando coisa com coisa </w:t>
      </w:r>
      <w:r w:rsidRPr="00444C6D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disse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Pr="004E1171">
        <w:rPr>
          <w:sz w:val="24"/>
          <w:szCs w:val="24"/>
        </w:rPr>
        <w:t xml:space="preserve"> </w:t>
      </w:r>
      <w:proofErr w:type="spellStart"/>
      <w:r w:rsidR="00523B82" w:rsidRPr="004E1171">
        <w:rPr>
          <w:sz w:val="24"/>
          <w:szCs w:val="24"/>
        </w:rPr>
        <w:t>Semiónovitch</w:t>
      </w:r>
      <w:proofErr w:type="spellEnd"/>
      <w:r w:rsidR="00523B82" w:rsidRPr="004E1171">
        <w:rPr>
          <w:sz w:val="24"/>
          <w:szCs w:val="24"/>
        </w:rPr>
        <w:t>, acalmando-se um pouco</w:t>
      </w:r>
      <w:r w:rsidRPr="004E1171">
        <w:rPr>
          <w:sz w:val="24"/>
          <w:szCs w:val="24"/>
        </w:rPr>
        <w:t xml:space="preserve">. </w:t>
      </w:r>
      <w:r w:rsidRPr="00444C6D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</w:t>
      </w:r>
      <w:r w:rsidRPr="004E1171">
        <w:rPr>
          <w:sz w:val="24"/>
          <w:szCs w:val="24"/>
        </w:rPr>
        <w:t>C</w:t>
      </w:r>
      <w:r w:rsidR="00523B82" w:rsidRPr="004E1171">
        <w:rPr>
          <w:sz w:val="24"/>
          <w:szCs w:val="24"/>
        </w:rPr>
        <w:t xml:space="preserve">ontinue </w:t>
      </w:r>
      <w:r w:rsidR="00812A9F">
        <w:rPr>
          <w:sz w:val="24"/>
          <w:szCs w:val="24"/>
        </w:rPr>
        <w:t>falando</w:t>
      </w:r>
      <w:r w:rsidR="00523B82" w:rsidRPr="004E1171">
        <w:rPr>
          <w:sz w:val="24"/>
          <w:szCs w:val="24"/>
        </w:rPr>
        <w:t xml:space="preserve"> como se deve.</w:t>
      </w:r>
    </w:p>
    <w:p w:rsidR="00523B82" w:rsidRPr="00254BEE" w:rsidRDefault="006737EE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444C6D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Titio </w:t>
      </w:r>
      <w:r w:rsidRPr="00444C6D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disse Maria</w:t>
      </w:r>
      <w:r w:rsidR="007B19B1" w:rsidRPr="004E1171">
        <w:rPr>
          <w:sz w:val="24"/>
          <w:szCs w:val="24"/>
        </w:rPr>
        <w:t xml:space="preserve"> </w:t>
      </w:r>
      <w:r w:rsidRPr="00444C6D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>,</w:t>
      </w:r>
      <w:r w:rsidR="007B19B1" w:rsidRPr="004E1171">
        <w:rPr>
          <w:sz w:val="24"/>
          <w:szCs w:val="24"/>
        </w:rPr>
        <w:t xml:space="preserve"> </w:t>
      </w:r>
      <w:r w:rsidR="00FF5DF2">
        <w:rPr>
          <w:sz w:val="24"/>
          <w:szCs w:val="24"/>
        </w:rPr>
        <w:t xml:space="preserve">eu não sei </w:t>
      </w:r>
      <w:r w:rsidR="00523B82" w:rsidRPr="004E1171">
        <w:rPr>
          <w:sz w:val="24"/>
          <w:szCs w:val="24"/>
        </w:rPr>
        <w:t xml:space="preserve">o meu sobrenome, </w:t>
      </w:r>
      <w:r w:rsidR="00FF5DF2">
        <w:rPr>
          <w:sz w:val="24"/>
          <w:szCs w:val="24"/>
        </w:rPr>
        <w:t xml:space="preserve">também </w:t>
      </w:r>
      <w:r w:rsidR="00523B82" w:rsidRPr="004E1171">
        <w:rPr>
          <w:sz w:val="24"/>
          <w:szCs w:val="24"/>
        </w:rPr>
        <w:t xml:space="preserve">não sei </w:t>
      </w:r>
      <w:r w:rsidR="00FF5DF2">
        <w:rPr>
          <w:sz w:val="24"/>
          <w:szCs w:val="24"/>
        </w:rPr>
        <w:t>o</w:t>
      </w:r>
      <w:r w:rsidR="00444C6D">
        <w:rPr>
          <w:sz w:val="24"/>
          <w:szCs w:val="24"/>
        </w:rPr>
        <w:t xml:space="preserve"> nome</w:t>
      </w:r>
      <w:r w:rsidR="00523B82" w:rsidRPr="004E1171">
        <w:rPr>
          <w:sz w:val="24"/>
          <w:szCs w:val="24"/>
        </w:rPr>
        <w:t xml:space="preserve"> </w:t>
      </w:r>
      <w:r w:rsidR="00444C6D">
        <w:rPr>
          <w:sz w:val="24"/>
          <w:szCs w:val="24"/>
        </w:rPr>
        <w:t>d</w:t>
      </w:r>
      <w:r w:rsidR="00523B82" w:rsidRPr="004E1171">
        <w:rPr>
          <w:sz w:val="24"/>
          <w:szCs w:val="24"/>
        </w:rPr>
        <w:t xml:space="preserve">o </w:t>
      </w:r>
      <w:r w:rsidR="00FF5DF2">
        <w:rPr>
          <w:sz w:val="24"/>
          <w:szCs w:val="24"/>
        </w:rPr>
        <w:t xml:space="preserve">meu </w:t>
      </w:r>
      <w:r w:rsidR="00523B82" w:rsidRPr="004E1171">
        <w:rPr>
          <w:sz w:val="24"/>
          <w:szCs w:val="24"/>
        </w:rPr>
        <w:t xml:space="preserve">pai e </w:t>
      </w:r>
      <w:r w:rsidR="00444C6D">
        <w:rPr>
          <w:sz w:val="24"/>
          <w:szCs w:val="24"/>
        </w:rPr>
        <w:t>d</w:t>
      </w:r>
      <w:r w:rsidR="00523B82" w:rsidRPr="004E1171">
        <w:rPr>
          <w:sz w:val="24"/>
          <w:szCs w:val="24"/>
        </w:rPr>
        <w:t xml:space="preserve">a </w:t>
      </w:r>
      <w:r w:rsidR="00FF5DF2">
        <w:rPr>
          <w:sz w:val="24"/>
          <w:szCs w:val="24"/>
        </w:rPr>
        <w:t xml:space="preserve">minha </w:t>
      </w:r>
      <w:r w:rsidR="00523B82" w:rsidRPr="004E1171">
        <w:rPr>
          <w:sz w:val="24"/>
          <w:szCs w:val="24"/>
        </w:rPr>
        <w:t xml:space="preserve">mãe, porque </w:t>
      </w:r>
      <w:r w:rsidR="00333B2C">
        <w:rPr>
          <w:sz w:val="24"/>
          <w:szCs w:val="24"/>
        </w:rPr>
        <w:t>nossos</w:t>
      </w:r>
      <w:r w:rsidR="00523B82" w:rsidRPr="004E1171">
        <w:rPr>
          <w:sz w:val="24"/>
          <w:szCs w:val="24"/>
        </w:rPr>
        <w:t xml:space="preserve"> pais nunca se ocuparam com a gente, eles não tinham tempo, </w:t>
      </w:r>
      <w:r w:rsidR="00523B82" w:rsidRPr="00656074">
        <w:rPr>
          <w:sz w:val="24"/>
          <w:szCs w:val="24"/>
        </w:rPr>
        <w:t xml:space="preserve">estavam </w:t>
      </w:r>
      <w:r w:rsidR="006603C5" w:rsidRPr="00656074">
        <w:rPr>
          <w:sz w:val="24"/>
          <w:szCs w:val="24"/>
        </w:rPr>
        <w:t>sempre trabalhando</w:t>
      </w:r>
      <w:r w:rsidR="00523B82" w:rsidRPr="00656074">
        <w:rPr>
          <w:sz w:val="24"/>
          <w:szCs w:val="24"/>
        </w:rPr>
        <w:t xml:space="preserve"> no </w:t>
      </w:r>
      <w:proofErr w:type="spellStart"/>
      <w:r w:rsidR="00523B82" w:rsidRPr="00656074">
        <w:rPr>
          <w:sz w:val="24"/>
          <w:szCs w:val="24"/>
        </w:rPr>
        <w:t>colcoz</w:t>
      </w:r>
      <w:proofErr w:type="spellEnd"/>
      <w:r w:rsidR="00523B82" w:rsidRPr="00656074">
        <w:rPr>
          <w:sz w:val="24"/>
          <w:szCs w:val="24"/>
        </w:rPr>
        <w:t>, e</w:t>
      </w:r>
      <w:r w:rsidR="006603C5" w:rsidRPr="00656074">
        <w:rPr>
          <w:sz w:val="24"/>
          <w:szCs w:val="24"/>
        </w:rPr>
        <w:t>,</w:t>
      </w:r>
      <w:r w:rsidR="00523B82" w:rsidRPr="00656074">
        <w:rPr>
          <w:sz w:val="24"/>
          <w:szCs w:val="24"/>
        </w:rPr>
        <w:t xml:space="preserve"> a</w:t>
      </w:r>
      <w:r w:rsidR="00523B82" w:rsidRPr="008F5BF1">
        <w:rPr>
          <w:sz w:val="24"/>
          <w:szCs w:val="24"/>
        </w:rPr>
        <w:t xml:space="preserve">gora que </w:t>
      </w:r>
      <w:r w:rsidR="00037C11">
        <w:rPr>
          <w:sz w:val="24"/>
          <w:szCs w:val="24"/>
        </w:rPr>
        <w:t xml:space="preserve">meu </w:t>
      </w:r>
      <w:r w:rsidR="00523B82" w:rsidRPr="008F5BF1">
        <w:rPr>
          <w:sz w:val="24"/>
          <w:szCs w:val="24"/>
        </w:rPr>
        <w:t xml:space="preserve">pai morreu, </w:t>
      </w:r>
      <w:r w:rsidR="00037C11">
        <w:rPr>
          <w:sz w:val="24"/>
          <w:szCs w:val="24"/>
        </w:rPr>
        <w:t xml:space="preserve">minha </w:t>
      </w:r>
      <w:r w:rsidR="00523B82" w:rsidRPr="008F5BF1">
        <w:rPr>
          <w:sz w:val="24"/>
          <w:szCs w:val="24"/>
        </w:rPr>
        <w:t>mãe está fazendo de tudo</w:t>
      </w:r>
      <w:r w:rsidR="00037C11">
        <w:rPr>
          <w:sz w:val="24"/>
          <w:szCs w:val="24"/>
        </w:rPr>
        <w:t>,</w:t>
      </w:r>
      <w:r w:rsidR="00523B82" w:rsidRPr="008F5BF1">
        <w:rPr>
          <w:sz w:val="24"/>
          <w:szCs w:val="24"/>
        </w:rPr>
        <w:t xml:space="preserve"> em casa</w:t>
      </w:r>
      <w:r w:rsidR="00037C11">
        <w:rPr>
          <w:sz w:val="24"/>
          <w:szCs w:val="24"/>
        </w:rPr>
        <w:t xml:space="preserve"> e</w:t>
      </w:r>
      <w:r w:rsidR="00523B82" w:rsidRPr="008F5BF1">
        <w:rPr>
          <w:sz w:val="24"/>
          <w:szCs w:val="24"/>
        </w:rPr>
        <w:t xml:space="preserve"> na horta, é preciso arrumar, arar, semear e </w:t>
      </w:r>
      <w:r w:rsidR="00333B2C">
        <w:rPr>
          <w:sz w:val="24"/>
          <w:szCs w:val="24"/>
        </w:rPr>
        <w:t>cuidar dos</w:t>
      </w:r>
      <w:r w:rsidR="00523B82" w:rsidRPr="008F5BF1">
        <w:rPr>
          <w:sz w:val="24"/>
          <w:szCs w:val="24"/>
        </w:rPr>
        <w:t xml:space="preserve"> outros trabalhos, mas ela não </w:t>
      </w:r>
      <w:r w:rsidR="00037C11">
        <w:rPr>
          <w:sz w:val="24"/>
          <w:szCs w:val="24"/>
        </w:rPr>
        <w:t xml:space="preserve">nos </w:t>
      </w:r>
      <w:r w:rsidR="00523B82" w:rsidRPr="008F5BF1">
        <w:rPr>
          <w:sz w:val="24"/>
          <w:szCs w:val="24"/>
        </w:rPr>
        <w:t xml:space="preserve">ensinou nada. Eu tenho </w:t>
      </w:r>
      <w:r w:rsidR="006603C5" w:rsidRPr="0063123D">
        <w:rPr>
          <w:sz w:val="24"/>
          <w:szCs w:val="24"/>
        </w:rPr>
        <w:t xml:space="preserve">um </w:t>
      </w:r>
      <w:r w:rsidR="00523B82" w:rsidRPr="0063123D">
        <w:rPr>
          <w:sz w:val="24"/>
          <w:szCs w:val="24"/>
        </w:rPr>
        <w:t xml:space="preserve">irmão </w:t>
      </w:r>
      <w:r w:rsidR="006603C5" w:rsidRPr="00736B5A">
        <w:rPr>
          <w:sz w:val="24"/>
          <w:szCs w:val="24"/>
        </w:rPr>
        <w:t xml:space="preserve">mais velho, </w:t>
      </w:r>
      <w:r w:rsidR="00523B82" w:rsidRPr="00736B5A">
        <w:rPr>
          <w:sz w:val="24"/>
          <w:szCs w:val="24"/>
        </w:rPr>
        <w:t>Nikolai</w:t>
      </w:r>
      <w:r w:rsidR="006603C5" w:rsidRPr="00736B5A">
        <w:rPr>
          <w:sz w:val="24"/>
          <w:szCs w:val="24"/>
        </w:rPr>
        <w:t>,</w:t>
      </w:r>
      <w:r w:rsidR="00523B82" w:rsidRPr="00736B5A">
        <w:rPr>
          <w:sz w:val="24"/>
          <w:szCs w:val="24"/>
        </w:rPr>
        <w:t xml:space="preserve"> e </w:t>
      </w:r>
      <w:r w:rsidR="006603C5" w:rsidRPr="00B82C1C">
        <w:rPr>
          <w:sz w:val="24"/>
          <w:szCs w:val="24"/>
        </w:rPr>
        <w:t xml:space="preserve">uma </w:t>
      </w:r>
      <w:r w:rsidR="00523B82" w:rsidRPr="00B82C1C">
        <w:rPr>
          <w:sz w:val="24"/>
          <w:szCs w:val="24"/>
        </w:rPr>
        <w:t xml:space="preserve">irmã </w:t>
      </w:r>
      <w:r w:rsidR="006603C5" w:rsidRPr="00B82C1C">
        <w:rPr>
          <w:sz w:val="24"/>
          <w:szCs w:val="24"/>
        </w:rPr>
        <w:t xml:space="preserve">mais velha, </w:t>
      </w:r>
      <w:proofErr w:type="spellStart"/>
      <w:r w:rsidR="00523B82" w:rsidRPr="00B82C1C">
        <w:rPr>
          <w:sz w:val="24"/>
          <w:szCs w:val="24"/>
        </w:rPr>
        <w:t>Chura</w:t>
      </w:r>
      <w:proofErr w:type="spellEnd"/>
      <w:r w:rsidR="00523B82" w:rsidRPr="00B82C1C">
        <w:rPr>
          <w:sz w:val="24"/>
          <w:szCs w:val="24"/>
        </w:rPr>
        <w:t>,</w:t>
      </w:r>
      <w:r w:rsidR="00A8231D" w:rsidRPr="00A8231D">
        <w:rPr>
          <w:rStyle w:val="Refdenotaderodap"/>
          <w:sz w:val="24"/>
          <w:szCs w:val="24"/>
        </w:rPr>
        <w:t xml:space="preserve"> </w:t>
      </w:r>
      <w:r w:rsidR="00A8231D">
        <w:rPr>
          <w:rStyle w:val="Refdenotaderodap"/>
          <w:sz w:val="24"/>
          <w:szCs w:val="24"/>
        </w:rPr>
        <w:footnoteReference w:id="33"/>
      </w:r>
      <w:r w:rsidR="00523B82" w:rsidRPr="00B82C1C">
        <w:rPr>
          <w:sz w:val="24"/>
          <w:szCs w:val="24"/>
        </w:rPr>
        <w:t xml:space="preserve"> e </w:t>
      </w:r>
      <w:r w:rsidR="006603C5" w:rsidRPr="00B82C1C">
        <w:rPr>
          <w:sz w:val="24"/>
          <w:szCs w:val="24"/>
        </w:rPr>
        <w:t>os mais novos,</w:t>
      </w:r>
      <w:r w:rsidR="00523B82" w:rsidRPr="00F55B54">
        <w:rPr>
          <w:sz w:val="24"/>
          <w:szCs w:val="24"/>
        </w:rPr>
        <w:t xml:space="preserve"> </w:t>
      </w:r>
      <w:proofErr w:type="spellStart"/>
      <w:r w:rsidR="00523B82" w:rsidRPr="00F55B54">
        <w:rPr>
          <w:sz w:val="24"/>
          <w:szCs w:val="24"/>
        </w:rPr>
        <w:t>Vássia</w:t>
      </w:r>
      <w:proofErr w:type="spellEnd"/>
      <w:r w:rsidR="00523B82" w:rsidRPr="00F55B54">
        <w:rPr>
          <w:sz w:val="24"/>
          <w:szCs w:val="24"/>
        </w:rPr>
        <w:t xml:space="preserve"> e </w:t>
      </w:r>
      <w:proofErr w:type="spellStart"/>
      <w:r w:rsidR="00523B82" w:rsidRPr="00F55B54">
        <w:rPr>
          <w:sz w:val="24"/>
          <w:szCs w:val="24"/>
        </w:rPr>
        <w:t>J</w:t>
      </w:r>
      <w:r w:rsidR="00037C11">
        <w:rPr>
          <w:sz w:val="24"/>
          <w:szCs w:val="24"/>
        </w:rPr>
        <w:t>ó</w:t>
      </w:r>
      <w:r w:rsidR="00523B82" w:rsidRPr="00F55B54">
        <w:rPr>
          <w:sz w:val="24"/>
          <w:szCs w:val="24"/>
        </w:rPr>
        <w:t>rik</w:t>
      </w:r>
      <w:proofErr w:type="spellEnd"/>
      <w:r w:rsidR="00523B82" w:rsidRPr="00F55B54">
        <w:rPr>
          <w:sz w:val="24"/>
          <w:szCs w:val="24"/>
        </w:rPr>
        <w:t xml:space="preserve">, mas </w:t>
      </w:r>
      <w:proofErr w:type="spellStart"/>
      <w:r w:rsidR="00037C11">
        <w:rPr>
          <w:sz w:val="24"/>
          <w:szCs w:val="24"/>
        </w:rPr>
        <w:t>Jórik</w:t>
      </w:r>
      <w:proofErr w:type="spellEnd"/>
      <w:r w:rsidR="00523B82" w:rsidRPr="00254BEE">
        <w:rPr>
          <w:sz w:val="24"/>
          <w:szCs w:val="24"/>
        </w:rPr>
        <w:t xml:space="preserve"> ainda está no berço.</w:t>
      </w:r>
    </w:p>
    <w:p w:rsidR="00523B82" w:rsidRPr="0063123D" w:rsidRDefault="00523B82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DD6FCE">
        <w:rPr>
          <w:sz w:val="24"/>
          <w:szCs w:val="24"/>
        </w:rPr>
        <w:tab/>
      </w:r>
      <w:r w:rsidR="00492086" w:rsidRPr="00444C6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Bravo</w:t>
      </w:r>
      <w:r w:rsidR="00492086" w:rsidRPr="004E1171">
        <w:rPr>
          <w:sz w:val="24"/>
          <w:szCs w:val="24"/>
        </w:rPr>
        <w:t xml:space="preserve"> </w:t>
      </w:r>
      <w:r w:rsidR="00492086" w:rsidRPr="00444C6D">
        <w:rPr>
          <w:sz w:val="24"/>
          <w:szCs w:val="24"/>
        </w:rPr>
        <w:t>—</w:t>
      </w:r>
      <w:r w:rsidRPr="004E1171">
        <w:rPr>
          <w:sz w:val="24"/>
          <w:szCs w:val="24"/>
        </w:rPr>
        <w:t xml:space="preserve"> disse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Pr="004E1171">
        <w:rPr>
          <w:sz w:val="24"/>
          <w:szCs w:val="24"/>
        </w:rPr>
        <w:t xml:space="preserve"> </w:t>
      </w:r>
      <w:proofErr w:type="spellStart"/>
      <w:r w:rsidRPr="004E1171">
        <w:rPr>
          <w:sz w:val="24"/>
          <w:szCs w:val="24"/>
        </w:rPr>
        <w:t>Semiónovitch</w:t>
      </w:r>
      <w:proofErr w:type="spellEnd"/>
      <w:r w:rsidRPr="004E1171">
        <w:rPr>
          <w:sz w:val="24"/>
          <w:szCs w:val="24"/>
        </w:rPr>
        <w:t xml:space="preserve"> </w:t>
      </w:r>
      <w:r w:rsidR="00492086" w:rsidRPr="00444C6D">
        <w:rPr>
          <w:sz w:val="24"/>
          <w:szCs w:val="24"/>
        </w:rPr>
        <w:t>—,</w:t>
      </w:r>
      <w:r w:rsidRPr="004E1171">
        <w:rPr>
          <w:sz w:val="24"/>
          <w:szCs w:val="24"/>
        </w:rPr>
        <w:t xml:space="preserve"> agora você não está se fazendo de boba. E como </w:t>
      </w:r>
      <w:r w:rsidR="00037C11">
        <w:rPr>
          <w:sz w:val="24"/>
          <w:szCs w:val="24"/>
        </w:rPr>
        <w:t>chamam vocês</w:t>
      </w:r>
      <w:r w:rsidRPr="004E1171">
        <w:rPr>
          <w:sz w:val="24"/>
          <w:szCs w:val="24"/>
        </w:rPr>
        <w:t xml:space="preserve">? Eu, por exemplo, era chamado </w:t>
      </w:r>
      <w:r w:rsidR="00492086" w:rsidRPr="00DC0414">
        <w:rPr>
          <w:sz w:val="24"/>
          <w:szCs w:val="24"/>
        </w:rPr>
        <w:t>na infânci</w:t>
      </w:r>
      <w:r w:rsidR="00492086" w:rsidRPr="00656074">
        <w:rPr>
          <w:sz w:val="24"/>
          <w:szCs w:val="24"/>
        </w:rPr>
        <w:t xml:space="preserve">a </w:t>
      </w:r>
      <w:r w:rsidRPr="00656074">
        <w:rPr>
          <w:sz w:val="24"/>
          <w:szCs w:val="24"/>
        </w:rPr>
        <w:t xml:space="preserve">por toda a vizinhança de </w:t>
      </w:r>
      <w:r w:rsidR="00037C11">
        <w:rPr>
          <w:sz w:val="24"/>
          <w:szCs w:val="24"/>
        </w:rPr>
        <w:t>“</w:t>
      </w:r>
      <w:r w:rsidRPr="00037C11">
        <w:rPr>
          <w:sz w:val="24"/>
          <w:szCs w:val="24"/>
        </w:rPr>
        <w:t xml:space="preserve">filho de </w:t>
      </w:r>
      <w:proofErr w:type="spellStart"/>
      <w:r w:rsidRPr="00037C11">
        <w:rPr>
          <w:sz w:val="24"/>
          <w:szCs w:val="24"/>
        </w:rPr>
        <w:t>Semión</w:t>
      </w:r>
      <w:proofErr w:type="spellEnd"/>
      <w:r w:rsidR="00037C11">
        <w:rPr>
          <w:sz w:val="24"/>
          <w:szCs w:val="24"/>
        </w:rPr>
        <w:t>”</w:t>
      </w:r>
      <w:r w:rsidRPr="00037C11">
        <w:rPr>
          <w:sz w:val="24"/>
          <w:szCs w:val="24"/>
        </w:rPr>
        <w:t>...</w:t>
      </w:r>
      <w:r w:rsidRPr="00656074">
        <w:rPr>
          <w:sz w:val="24"/>
          <w:szCs w:val="24"/>
        </w:rPr>
        <w:t xml:space="preserve"> Olha</w:t>
      </w:r>
      <w:r w:rsidR="00B715CE">
        <w:rPr>
          <w:sz w:val="24"/>
          <w:szCs w:val="24"/>
        </w:rPr>
        <w:t xml:space="preserve"> </w:t>
      </w:r>
      <w:r w:rsidRPr="00656074">
        <w:rPr>
          <w:sz w:val="24"/>
          <w:szCs w:val="24"/>
        </w:rPr>
        <w:t xml:space="preserve">o filho do </w:t>
      </w:r>
      <w:proofErr w:type="spellStart"/>
      <w:r w:rsidRPr="00656074">
        <w:rPr>
          <w:sz w:val="24"/>
          <w:szCs w:val="24"/>
        </w:rPr>
        <w:t>Semión</w:t>
      </w:r>
      <w:proofErr w:type="spellEnd"/>
      <w:r w:rsidRPr="00656074">
        <w:rPr>
          <w:sz w:val="24"/>
          <w:szCs w:val="24"/>
        </w:rPr>
        <w:t xml:space="preserve"> passando... E vocês</w:t>
      </w:r>
      <w:r w:rsidRPr="0063123D">
        <w:rPr>
          <w:sz w:val="24"/>
          <w:szCs w:val="24"/>
        </w:rPr>
        <w:t>?</w:t>
      </w:r>
    </w:p>
    <w:p w:rsidR="00523B82" w:rsidRPr="004E1171" w:rsidRDefault="00492086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444C6D">
        <w:rPr>
          <w:sz w:val="24"/>
          <w:szCs w:val="24"/>
        </w:rPr>
        <w:lastRenderedPageBreak/>
        <w:t>—</w:t>
      </w:r>
      <w:r w:rsidR="00523B82" w:rsidRPr="004E1171">
        <w:rPr>
          <w:sz w:val="24"/>
          <w:szCs w:val="24"/>
        </w:rPr>
        <w:t xml:space="preserve"> Nós somos os </w:t>
      </w:r>
      <w:r w:rsidR="00037C11">
        <w:rPr>
          <w:sz w:val="24"/>
          <w:szCs w:val="24"/>
        </w:rPr>
        <w:t>“</w:t>
      </w:r>
      <w:r w:rsidR="00523B82" w:rsidRPr="004E1171">
        <w:rPr>
          <w:sz w:val="24"/>
          <w:szCs w:val="24"/>
        </w:rPr>
        <w:t>filhos da cidadã</w:t>
      </w:r>
      <w:r w:rsidR="00037C11">
        <w:rPr>
          <w:sz w:val="24"/>
          <w:szCs w:val="24"/>
        </w:rPr>
        <w:t>”</w:t>
      </w:r>
      <w:r w:rsidRPr="004E1171">
        <w:rPr>
          <w:sz w:val="24"/>
          <w:szCs w:val="24"/>
        </w:rPr>
        <w:t xml:space="preserve"> </w:t>
      </w:r>
      <w:r w:rsidRPr="00444C6D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disse Maria.</w:t>
      </w:r>
    </w:p>
    <w:p w:rsidR="00523B82" w:rsidRPr="00656074" w:rsidRDefault="00492086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444C6D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Mas como devo entender </w:t>
      </w:r>
      <w:proofErr w:type="gramStart"/>
      <w:r w:rsidR="00444C6D">
        <w:rPr>
          <w:sz w:val="24"/>
          <w:szCs w:val="24"/>
        </w:rPr>
        <w:t xml:space="preserve">esse </w:t>
      </w:r>
      <w:r w:rsidR="00523B82" w:rsidRPr="004E1171">
        <w:rPr>
          <w:sz w:val="24"/>
          <w:szCs w:val="24"/>
        </w:rPr>
        <w:t>“cidadã”</w:t>
      </w:r>
      <w:proofErr w:type="gramEnd"/>
      <w:r w:rsidR="00523B82" w:rsidRPr="004E1171">
        <w:rPr>
          <w:sz w:val="24"/>
          <w:szCs w:val="24"/>
        </w:rPr>
        <w:t xml:space="preserve">? Em </w:t>
      </w:r>
      <w:proofErr w:type="spellStart"/>
      <w:r w:rsidR="00523B82" w:rsidRPr="004E1171">
        <w:rPr>
          <w:sz w:val="24"/>
          <w:szCs w:val="24"/>
        </w:rPr>
        <w:t>Dimítrov</w:t>
      </w:r>
      <w:proofErr w:type="spellEnd"/>
      <w:r w:rsidR="00523B82" w:rsidRPr="004E1171">
        <w:rPr>
          <w:sz w:val="24"/>
          <w:szCs w:val="24"/>
        </w:rPr>
        <w:t xml:space="preserve"> ou em </w:t>
      </w:r>
      <w:proofErr w:type="spellStart"/>
      <w:r w:rsidR="00523B82" w:rsidRPr="004E1171">
        <w:rPr>
          <w:sz w:val="24"/>
          <w:szCs w:val="24"/>
        </w:rPr>
        <w:t>Khárkov</w:t>
      </w:r>
      <w:proofErr w:type="spellEnd"/>
      <w:r w:rsidR="00523B82" w:rsidRPr="004E1171">
        <w:rPr>
          <w:sz w:val="24"/>
          <w:szCs w:val="24"/>
        </w:rPr>
        <w:t xml:space="preserve"> é que são “cidadãos”. </w:t>
      </w:r>
      <w:r w:rsidR="00444C6D">
        <w:rPr>
          <w:sz w:val="24"/>
          <w:szCs w:val="24"/>
        </w:rPr>
        <w:t>A</w:t>
      </w:r>
      <w:r w:rsidR="00523B82" w:rsidRPr="004E1171">
        <w:rPr>
          <w:sz w:val="24"/>
          <w:szCs w:val="24"/>
        </w:rPr>
        <w:t xml:space="preserve">qui são camponeses... Por que vocês são chamados de “filhos da cidadã”? A mãe de vocês </w:t>
      </w:r>
      <w:r w:rsidR="00333B2C">
        <w:rPr>
          <w:sz w:val="24"/>
          <w:szCs w:val="24"/>
        </w:rPr>
        <w:t xml:space="preserve">por acaso </w:t>
      </w:r>
      <w:r w:rsidRPr="00656074">
        <w:rPr>
          <w:sz w:val="24"/>
          <w:szCs w:val="24"/>
        </w:rPr>
        <w:t>é</w:t>
      </w:r>
      <w:r w:rsidR="00523B82" w:rsidRPr="00656074">
        <w:rPr>
          <w:sz w:val="24"/>
          <w:szCs w:val="24"/>
        </w:rPr>
        <w:t xml:space="preserve"> da cidade?</w:t>
      </w:r>
    </w:p>
    <w:p w:rsidR="00523B82" w:rsidRPr="004E1171" w:rsidRDefault="00492086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333B2C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</w:t>
      </w:r>
      <w:proofErr w:type="gramStart"/>
      <w:r w:rsidR="00523B82" w:rsidRPr="004E1171">
        <w:rPr>
          <w:sz w:val="24"/>
          <w:szCs w:val="24"/>
        </w:rPr>
        <w:t xml:space="preserve">Não </w:t>
      </w:r>
      <w:r w:rsidRPr="00333B2C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disse</w:t>
      </w:r>
      <w:proofErr w:type="gramEnd"/>
      <w:r w:rsidR="00523B82" w:rsidRPr="004E1171">
        <w:rPr>
          <w:sz w:val="24"/>
          <w:szCs w:val="24"/>
        </w:rPr>
        <w:t xml:space="preserve"> Maria, baixando a cabeça.</w:t>
      </w:r>
    </w:p>
    <w:p w:rsidR="00523B82" w:rsidRPr="004E1171" w:rsidRDefault="00492086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333B2C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Você está mentindo</w:t>
      </w:r>
      <w:r w:rsidRPr="004E1171">
        <w:rPr>
          <w:sz w:val="24"/>
          <w:szCs w:val="24"/>
        </w:rPr>
        <w:t xml:space="preserve"> </w:t>
      </w:r>
      <w:r w:rsidRPr="00333B2C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disse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Pr="004E1171">
        <w:rPr>
          <w:sz w:val="24"/>
          <w:szCs w:val="24"/>
        </w:rPr>
        <w:t xml:space="preserve"> </w:t>
      </w:r>
      <w:proofErr w:type="spellStart"/>
      <w:r w:rsidR="00523B82" w:rsidRPr="004E1171">
        <w:rPr>
          <w:sz w:val="24"/>
          <w:szCs w:val="24"/>
        </w:rPr>
        <w:t>Semiónovitch</w:t>
      </w:r>
      <w:proofErr w:type="spellEnd"/>
      <w:r w:rsidR="00523B82" w:rsidRPr="004E1171">
        <w:rPr>
          <w:sz w:val="24"/>
          <w:szCs w:val="24"/>
        </w:rPr>
        <w:t xml:space="preserve">, </w:t>
      </w:r>
      <w:r w:rsidR="00812A9F">
        <w:rPr>
          <w:sz w:val="24"/>
          <w:szCs w:val="24"/>
        </w:rPr>
        <w:t>irritado</w:t>
      </w:r>
      <w:r w:rsidR="00523B82" w:rsidRPr="004E1171">
        <w:rPr>
          <w:sz w:val="24"/>
          <w:szCs w:val="24"/>
        </w:rPr>
        <w:t xml:space="preserve"> </w:t>
      </w:r>
      <w:r w:rsidRPr="00333B2C">
        <w:rPr>
          <w:sz w:val="24"/>
          <w:szCs w:val="24"/>
        </w:rPr>
        <w:t>—</w:t>
      </w:r>
      <w:r w:rsidR="007B19B1" w:rsidRPr="00333B2C">
        <w:rPr>
          <w:sz w:val="24"/>
          <w:szCs w:val="24"/>
        </w:rPr>
        <w:t>,</w:t>
      </w:r>
      <w:r w:rsidR="00523B82" w:rsidRPr="004E1171">
        <w:rPr>
          <w:sz w:val="24"/>
          <w:szCs w:val="24"/>
        </w:rPr>
        <w:t xml:space="preserve"> está mentindo e não está olhando nos </w:t>
      </w:r>
      <w:r w:rsidR="00333B2C">
        <w:rPr>
          <w:sz w:val="24"/>
          <w:szCs w:val="24"/>
        </w:rPr>
        <w:t xml:space="preserve">meus </w:t>
      </w:r>
      <w:r w:rsidR="00523B82" w:rsidRPr="004E1171">
        <w:rPr>
          <w:sz w:val="24"/>
          <w:szCs w:val="24"/>
        </w:rPr>
        <w:t xml:space="preserve">olhos </w:t>
      </w:r>
      <w:r w:rsidR="00B55D06" w:rsidRPr="00333B2C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</w:t>
      </w:r>
      <w:r w:rsidR="00333B2C">
        <w:rPr>
          <w:sz w:val="24"/>
          <w:szCs w:val="24"/>
        </w:rPr>
        <w:t>e</w:t>
      </w:r>
      <w:r w:rsidR="00523B82" w:rsidRPr="004E1171">
        <w:rPr>
          <w:sz w:val="24"/>
          <w:szCs w:val="24"/>
        </w:rPr>
        <w:t xml:space="preserve"> sua fala </w:t>
      </w:r>
      <w:r w:rsidR="00333B2C">
        <w:rPr>
          <w:sz w:val="24"/>
          <w:szCs w:val="24"/>
        </w:rPr>
        <w:t xml:space="preserve">subitamente </w:t>
      </w:r>
      <w:r w:rsidR="00523B82" w:rsidRPr="004E1171">
        <w:rPr>
          <w:sz w:val="24"/>
          <w:szCs w:val="24"/>
        </w:rPr>
        <w:t xml:space="preserve">perdeu o sotaque e </w:t>
      </w:r>
      <w:r w:rsidR="00B715CE">
        <w:rPr>
          <w:sz w:val="24"/>
          <w:szCs w:val="24"/>
        </w:rPr>
        <w:t>os termos</w:t>
      </w:r>
      <w:r w:rsidR="00523B82" w:rsidRPr="004E1171">
        <w:rPr>
          <w:sz w:val="24"/>
          <w:szCs w:val="24"/>
        </w:rPr>
        <w:t xml:space="preserve"> ucranian</w:t>
      </w:r>
      <w:r w:rsidR="00B715CE">
        <w:rPr>
          <w:sz w:val="24"/>
          <w:szCs w:val="24"/>
        </w:rPr>
        <w:t>o</w:t>
      </w:r>
      <w:r w:rsidR="00523B82" w:rsidRPr="004E1171">
        <w:rPr>
          <w:sz w:val="24"/>
          <w:szCs w:val="24"/>
        </w:rPr>
        <w:t xml:space="preserve">s, ficou seca, russa, protocolar. </w:t>
      </w:r>
      <w:r w:rsidR="00B55D06" w:rsidRPr="00333B2C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</w:t>
      </w:r>
      <w:r w:rsidR="00333B2C">
        <w:rPr>
          <w:sz w:val="24"/>
          <w:szCs w:val="24"/>
        </w:rPr>
        <w:t>S</w:t>
      </w:r>
      <w:r w:rsidR="00333B2C" w:rsidRPr="004E1171">
        <w:rPr>
          <w:sz w:val="24"/>
          <w:szCs w:val="24"/>
        </w:rPr>
        <w:t>e vocês não são da cidade</w:t>
      </w:r>
      <w:r w:rsidR="00333B2C">
        <w:rPr>
          <w:sz w:val="24"/>
          <w:szCs w:val="24"/>
        </w:rPr>
        <w:t>,</w:t>
      </w:r>
      <w:r w:rsidR="00333B2C" w:rsidRPr="004E1171">
        <w:rPr>
          <w:sz w:val="24"/>
          <w:szCs w:val="24"/>
        </w:rPr>
        <w:t xml:space="preserve"> </w:t>
      </w:r>
      <w:r w:rsidR="00333B2C">
        <w:rPr>
          <w:sz w:val="24"/>
          <w:szCs w:val="24"/>
        </w:rPr>
        <w:t>p</w:t>
      </w:r>
      <w:r w:rsidR="00333B2C" w:rsidRPr="004E1171">
        <w:rPr>
          <w:sz w:val="24"/>
          <w:szCs w:val="24"/>
        </w:rPr>
        <w:t xml:space="preserve">or </w:t>
      </w:r>
      <w:r w:rsidR="00523B82" w:rsidRPr="004E1171">
        <w:rPr>
          <w:sz w:val="24"/>
          <w:szCs w:val="24"/>
        </w:rPr>
        <w:t xml:space="preserve">que </w:t>
      </w:r>
      <w:r w:rsidR="00B47FF4">
        <w:rPr>
          <w:sz w:val="24"/>
          <w:szCs w:val="24"/>
        </w:rPr>
        <w:t>são</w:t>
      </w:r>
      <w:r w:rsidR="00523B82" w:rsidRPr="004E1171">
        <w:rPr>
          <w:sz w:val="24"/>
          <w:szCs w:val="24"/>
        </w:rPr>
        <w:t xml:space="preserve"> chama</w:t>
      </w:r>
      <w:r w:rsidR="00B47FF4">
        <w:rPr>
          <w:sz w:val="24"/>
          <w:szCs w:val="24"/>
        </w:rPr>
        <w:t>dos</w:t>
      </w:r>
      <w:r w:rsidR="00523B82" w:rsidRPr="004E1171">
        <w:rPr>
          <w:sz w:val="24"/>
          <w:szCs w:val="24"/>
        </w:rPr>
        <w:t xml:space="preserve"> de “filhos da cidadã”?</w:t>
      </w:r>
    </w:p>
    <w:p w:rsidR="00523B82" w:rsidRPr="004E1171" w:rsidRDefault="00B55D06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333B2C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Chamam porque chamam </w:t>
      </w:r>
      <w:r w:rsidRPr="00333B2C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de novo o </w:t>
      </w:r>
      <w:r w:rsidR="008C7A20">
        <w:rPr>
          <w:sz w:val="24"/>
          <w:szCs w:val="24"/>
        </w:rPr>
        <w:t>moreninho</w:t>
      </w:r>
      <w:r w:rsidR="00523B82" w:rsidRPr="004E1171">
        <w:rPr>
          <w:sz w:val="24"/>
          <w:szCs w:val="24"/>
        </w:rPr>
        <w:t xml:space="preserve">, sentado do lado direito do chefe da brigada, </w:t>
      </w:r>
      <w:r w:rsidR="008C7A20" w:rsidRPr="004E1171">
        <w:rPr>
          <w:sz w:val="24"/>
          <w:szCs w:val="24"/>
        </w:rPr>
        <w:t>tent</w:t>
      </w:r>
      <w:r w:rsidR="008C7A20">
        <w:rPr>
          <w:sz w:val="24"/>
          <w:szCs w:val="24"/>
        </w:rPr>
        <w:t>ou</w:t>
      </w:r>
      <w:r w:rsidR="008C7A20" w:rsidRPr="004E1171">
        <w:rPr>
          <w:sz w:val="24"/>
          <w:szCs w:val="24"/>
        </w:rPr>
        <w:t xml:space="preserve"> </w:t>
      </w:r>
      <w:r w:rsidR="00523B82" w:rsidRPr="004E1171">
        <w:rPr>
          <w:sz w:val="24"/>
          <w:szCs w:val="24"/>
        </w:rPr>
        <w:t>se colocar</w:t>
      </w:r>
      <w:r w:rsidRPr="004E1171">
        <w:rPr>
          <w:sz w:val="24"/>
          <w:szCs w:val="24"/>
        </w:rPr>
        <w:t>.</w:t>
      </w:r>
      <w:r w:rsidR="00523B82" w:rsidRPr="004E1171">
        <w:rPr>
          <w:sz w:val="24"/>
          <w:szCs w:val="24"/>
        </w:rPr>
        <w:t xml:space="preserve"> </w:t>
      </w:r>
      <w:r w:rsidRPr="008C7A20">
        <w:rPr>
          <w:sz w:val="24"/>
          <w:szCs w:val="24"/>
        </w:rPr>
        <w:t>— Será</w:t>
      </w:r>
      <w:r w:rsidR="00523B82" w:rsidRPr="004E1171">
        <w:rPr>
          <w:sz w:val="24"/>
          <w:szCs w:val="24"/>
        </w:rPr>
        <w:t xml:space="preserve"> que não conhece os apelidos dos aldeões</w:t>
      </w:r>
      <w:r w:rsidR="0067798B">
        <w:rPr>
          <w:sz w:val="24"/>
          <w:szCs w:val="24"/>
        </w:rPr>
        <w:t xml:space="preserve">,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="00523B82" w:rsidRPr="004E1171">
        <w:rPr>
          <w:sz w:val="24"/>
          <w:szCs w:val="24"/>
        </w:rPr>
        <w:t>?</w:t>
      </w:r>
    </w:p>
    <w:p w:rsidR="00523B82" w:rsidRPr="004E1171" w:rsidRDefault="00CA6BEC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8C7A20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</w:t>
      </w:r>
      <w:r w:rsidR="00B47FF4" w:rsidRPr="00AE0157">
        <w:rPr>
          <w:sz w:val="24"/>
          <w:szCs w:val="24"/>
        </w:rPr>
        <w:t>F</w:t>
      </w:r>
      <w:r w:rsidR="00523B82" w:rsidRPr="00AE0157">
        <w:rPr>
          <w:sz w:val="24"/>
          <w:szCs w:val="24"/>
        </w:rPr>
        <w:t>ique quieto</w:t>
      </w:r>
      <w:r w:rsidR="00523B82" w:rsidRPr="004E1171">
        <w:rPr>
          <w:sz w:val="24"/>
          <w:szCs w:val="24"/>
        </w:rPr>
        <w:t xml:space="preserve">, defensor... Está querendo </w:t>
      </w:r>
      <w:r w:rsidRPr="004E1171">
        <w:rPr>
          <w:sz w:val="24"/>
          <w:szCs w:val="24"/>
        </w:rPr>
        <w:t>bancar o</w:t>
      </w:r>
      <w:r w:rsidR="00523B82" w:rsidRPr="004E1171">
        <w:rPr>
          <w:sz w:val="24"/>
          <w:szCs w:val="24"/>
        </w:rPr>
        <w:t xml:space="preserve"> </w:t>
      </w:r>
      <w:r w:rsidR="00523B82" w:rsidRPr="00DC0414">
        <w:rPr>
          <w:sz w:val="24"/>
          <w:szCs w:val="24"/>
        </w:rPr>
        <w:t xml:space="preserve">advogado? Mas você não é </w:t>
      </w:r>
      <w:r w:rsidR="00523B82" w:rsidRPr="00656074">
        <w:rPr>
          <w:sz w:val="24"/>
          <w:szCs w:val="24"/>
        </w:rPr>
        <w:t xml:space="preserve">judeu para ser advogado... Então, </w:t>
      </w:r>
      <w:r w:rsidR="00DC4E48" w:rsidRPr="00656074">
        <w:rPr>
          <w:sz w:val="24"/>
          <w:szCs w:val="24"/>
        </w:rPr>
        <w:t xml:space="preserve">continue </w:t>
      </w:r>
      <w:r w:rsidR="00DC4E48" w:rsidRPr="008C7A20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</w:t>
      </w:r>
      <w:r w:rsidR="00DC4E48" w:rsidRPr="004E1171">
        <w:rPr>
          <w:sz w:val="24"/>
          <w:szCs w:val="24"/>
        </w:rPr>
        <w:t>dirigi</w:t>
      </w:r>
      <w:r w:rsidR="008C7A20">
        <w:rPr>
          <w:sz w:val="24"/>
          <w:szCs w:val="24"/>
        </w:rPr>
        <w:t>u</w:t>
      </w:r>
      <w:r w:rsidR="00DC4E48" w:rsidRPr="004E1171">
        <w:rPr>
          <w:sz w:val="24"/>
          <w:szCs w:val="24"/>
        </w:rPr>
        <w:t>-se</w:t>
      </w:r>
      <w:r w:rsidR="00523B82" w:rsidRPr="004E1171">
        <w:rPr>
          <w:sz w:val="24"/>
          <w:szCs w:val="24"/>
        </w:rPr>
        <w:t xml:space="preserve"> </w:t>
      </w:r>
      <w:r w:rsidR="00B47FF4">
        <w:rPr>
          <w:sz w:val="24"/>
          <w:szCs w:val="24"/>
        </w:rPr>
        <w:t>à</w:t>
      </w:r>
      <w:r w:rsidR="00523B82" w:rsidRPr="004E1171">
        <w:rPr>
          <w:sz w:val="24"/>
          <w:szCs w:val="24"/>
        </w:rPr>
        <w:t xml:space="preserve"> Maria.</w:t>
      </w:r>
    </w:p>
    <w:p w:rsidR="00523B82" w:rsidRPr="004E1171" w:rsidRDefault="00F62BC4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8C7A20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</w:t>
      </w:r>
      <w:proofErr w:type="gramStart"/>
      <w:r w:rsidRPr="004E1171">
        <w:rPr>
          <w:sz w:val="24"/>
          <w:szCs w:val="24"/>
        </w:rPr>
        <w:t>Fale,</w:t>
      </w:r>
      <w:proofErr w:type="gramEnd"/>
      <w:r w:rsidRPr="004E1171">
        <w:rPr>
          <w:sz w:val="24"/>
          <w:szCs w:val="24"/>
        </w:rPr>
        <w:t xml:space="preserve"> </w:t>
      </w:r>
      <w:r w:rsidR="00523B82" w:rsidRPr="004E1171">
        <w:rPr>
          <w:sz w:val="24"/>
          <w:szCs w:val="24"/>
        </w:rPr>
        <w:t xml:space="preserve">menina, não tenha medo </w:t>
      </w:r>
      <w:r w:rsidRPr="008C7A20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disse</w:t>
      </w:r>
      <w:r w:rsidRPr="004E1171">
        <w:rPr>
          <w:sz w:val="24"/>
          <w:szCs w:val="24"/>
        </w:rPr>
        <w:t>-</w:t>
      </w:r>
      <w:r w:rsidR="00523B82" w:rsidRPr="004E1171">
        <w:rPr>
          <w:sz w:val="24"/>
          <w:szCs w:val="24"/>
        </w:rPr>
        <w:t xml:space="preserve">lhe o </w:t>
      </w:r>
      <w:r w:rsidR="008C7A20">
        <w:rPr>
          <w:sz w:val="24"/>
          <w:szCs w:val="24"/>
        </w:rPr>
        <w:t>moreninho</w:t>
      </w:r>
      <w:r w:rsidR="00523B82" w:rsidRPr="004E1171">
        <w:rPr>
          <w:sz w:val="24"/>
          <w:szCs w:val="24"/>
        </w:rPr>
        <w:t xml:space="preserve">. </w:t>
      </w:r>
    </w:p>
    <w:p w:rsidR="00523B82" w:rsidRPr="004E1171" w:rsidRDefault="00F62BC4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8C7A20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No ano passado</w:t>
      </w:r>
      <w:r w:rsidR="008C7A20">
        <w:rPr>
          <w:sz w:val="24"/>
          <w:szCs w:val="24"/>
        </w:rPr>
        <w:t>,</w:t>
      </w:r>
      <w:r w:rsidR="00523B82" w:rsidRPr="004E1171">
        <w:rPr>
          <w:sz w:val="24"/>
          <w:szCs w:val="24"/>
        </w:rPr>
        <w:t xml:space="preserve"> nosso pai</w:t>
      </w:r>
      <w:r w:rsidR="0067798B">
        <w:rPr>
          <w:sz w:val="24"/>
          <w:szCs w:val="24"/>
        </w:rPr>
        <w:t xml:space="preserve"> morreu</w:t>
      </w:r>
      <w:r w:rsidR="00523B82" w:rsidRPr="004E1171">
        <w:rPr>
          <w:sz w:val="24"/>
          <w:szCs w:val="24"/>
        </w:rPr>
        <w:t xml:space="preserve">, foi </w:t>
      </w:r>
      <w:r w:rsidR="0067798B">
        <w:rPr>
          <w:sz w:val="24"/>
          <w:szCs w:val="24"/>
        </w:rPr>
        <w:t>um</w:t>
      </w:r>
      <w:r w:rsidR="00523B82" w:rsidRPr="004E1171">
        <w:rPr>
          <w:sz w:val="24"/>
          <w:szCs w:val="24"/>
        </w:rPr>
        <w:t xml:space="preserve"> ano de fome.</w:t>
      </w:r>
    </w:p>
    <w:p w:rsidR="00523B82" w:rsidRPr="004E1171" w:rsidRDefault="00F62BC4" w:rsidP="00D87FE5">
      <w:pPr>
        <w:spacing w:after="0" w:line="360" w:lineRule="auto"/>
        <w:ind w:firstLine="708"/>
        <w:jc w:val="both"/>
        <w:rPr>
          <w:sz w:val="24"/>
          <w:szCs w:val="24"/>
        </w:rPr>
      </w:pPr>
      <w:r w:rsidRPr="000A2229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Isso eu já ouvi</w:t>
      </w:r>
      <w:r w:rsidRPr="004E1171">
        <w:rPr>
          <w:sz w:val="24"/>
          <w:szCs w:val="24"/>
        </w:rPr>
        <w:t xml:space="preserve"> </w:t>
      </w:r>
      <w:r w:rsidRPr="00CA3FEC">
        <w:rPr>
          <w:sz w:val="24"/>
          <w:szCs w:val="24"/>
        </w:rPr>
        <w:t>—</w:t>
      </w:r>
      <w:r w:rsidR="00523B82" w:rsidRPr="004E1171">
        <w:rPr>
          <w:sz w:val="24"/>
          <w:szCs w:val="24"/>
        </w:rPr>
        <w:t xml:space="preserve"> disse </w:t>
      </w:r>
      <w:proofErr w:type="spellStart"/>
      <w:r w:rsidR="00310FD8">
        <w:rPr>
          <w:sz w:val="24"/>
          <w:szCs w:val="24"/>
        </w:rPr>
        <w:t>Petró</w:t>
      </w:r>
      <w:proofErr w:type="spellEnd"/>
      <w:r w:rsidRPr="004E1171">
        <w:rPr>
          <w:sz w:val="24"/>
          <w:szCs w:val="24"/>
        </w:rPr>
        <w:t xml:space="preserve"> </w:t>
      </w:r>
      <w:proofErr w:type="spellStart"/>
      <w:r w:rsidR="00523B82" w:rsidRPr="004E1171">
        <w:rPr>
          <w:sz w:val="24"/>
          <w:szCs w:val="24"/>
        </w:rPr>
        <w:t>Semiónovitch</w:t>
      </w:r>
      <w:proofErr w:type="spellEnd"/>
      <w:r w:rsidRPr="004E1171">
        <w:rPr>
          <w:sz w:val="24"/>
          <w:szCs w:val="24"/>
        </w:rPr>
        <w:t>.</w:t>
      </w:r>
      <w:r w:rsidR="00523B82" w:rsidRPr="004E1171">
        <w:rPr>
          <w:sz w:val="24"/>
          <w:szCs w:val="24"/>
        </w:rPr>
        <w:t xml:space="preserve"> </w:t>
      </w:r>
      <w:r w:rsidRPr="00CA3FEC">
        <w:rPr>
          <w:sz w:val="24"/>
          <w:szCs w:val="24"/>
        </w:rPr>
        <w:t>— Continue</w:t>
      </w:r>
      <w:r w:rsidR="00523B82" w:rsidRPr="004E1171">
        <w:rPr>
          <w:sz w:val="24"/>
          <w:szCs w:val="24"/>
        </w:rPr>
        <w:t>...</w:t>
      </w:r>
    </w:p>
    <w:p w:rsidR="00523B82" w:rsidRPr="000A2229" w:rsidRDefault="00523B82" w:rsidP="006F258B">
      <w:pPr>
        <w:tabs>
          <w:tab w:val="left" w:pos="1134"/>
          <w:tab w:val="left" w:pos="3261"/>
        </w:tabs>
        <w:spacing w:after="0" w:line="360" w:lineRule="auto"/>
        <w:ind w:firstLine="709"/>
        <w:jc w:val="both"/>
        <w:rPr>
          <w:sz w:val="24"/>
          <w:szCs w:val="24"/>
        </w:rPr>
      </w:pPr>
    </w:p>
    <w:sectPr w:rsidR="00523B82" w:rsidRPr="000A2229">
      <w:footerReference w:type="default" r:id="rId9"/>
      <w:pgSz w:w="11906" w:h="16838"/>
      <w:pgMar w:top="1417" w:right="1701" w:bottom="1417" w:left="1701" w:header="708" w:footer="708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870" w:rsidRDefault="00B82870">
      <w:pPr>
        <w:spacing w:after="0" w:line="240" w:lineRule="auto"/>
      </w:pPr>
      <w:r>
        <w:separator/>
      </w:r>
    </w:p>
  </w:endnote>
  <w:endnote w:type="continuationSeparator" w:id="0">
    <w:p w:rsidR="00B82870" w:rsidRDefault="00B8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17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FD8" w:rsidRDefault="00310FD8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7D4F6A">
      <w:rPr>
        <w:noProof/>
      </w:rPr>
      <w:t>5</w:t>
    </w:r>
    <w:r>
      <w:fldChar w:fldCharType="end"/>
    </w:r>
  </w:p>
  <w:p w:rsidR="00310FD8" w:rsidRDefault="00310FD8">
    <w:pPr>
      <w:spacing w:before="240"/>
      <w:ind w:firstLine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870" w:rsidRDefault="00B82870">
      <w:pPr>
        <w:spacing w:after="0" w:line="240" w:lineRule="auto"/>
      </w:pPr>
      <w:r>
        <w:separator/>
      </w:r>
    </w:p>
  </w:footnote>
  <w:footnote w:type="continuationSeparator" w:id="0">
    <w:p w:rsidR="00B82870" w:rsidRDefault="00B82870">
      <w:pPr>
        <w:spacing w:after="0" w:line="240" w:lineRule="auto"/>
      </w:pPr>
      <w:r>
        <w:continuationSeparator/>
      </w:r>
    </w:p>
  </w:footnote>
  <w:footnote w:id="1">
    <w:p w:rsidR="00310FD8" w:rsidRDefault="00310FD8" w:rsidP="000734D0">
      <w:pPr>
        <w:pStyle w:val="Footnote"/>
        <w:spacing w:after="0" w:line="240" w:lineRule="auto"/>
        <w:ind w:left="0" w:firstLine="0"/>
      </w:pPr>
      <w:r w:rsidRPr="000734D0">
        <w:rPr>
          <w:vertAlign w:val="superscript"/>
        </w:rPr>
        <w:footnoteRef/>
      </w:r>
      <w:r>
        <w:t xml:space="preserve"> Êxodo 23: 2,3.</w:t>
      </w:r>
    </w:p>
  </w:footnote>
  <w:footnote w:id="2">
    <w:p w:rsidR="00310FD8" w:rsidRDefault="00310FD8" w:rsidP="000734D0">
      <w:pPr>
        <w:pStyle w:val="Footnote"/>
        <w:spacing w:after="0" w:line="240" w:lineRule="auto"/>
        <w:ind w:left="0" w:firstLine="0"/>
      </w:pPr>
      <w:r w:rsidRPr="000734D0">
        <w:rPr>
          <w:vertAlign w:val="superscript"/>
        </w:rPr>
        <w:footnoteRef/>
      </w:r>
      <w:r>
        <w:t xml:space="preserve"> </w:t>
      </w:r>
      <w:r w:rsidRPr="000734D0">
        <w:rPr>
          <w:i/>
        </w:rPr>
        <w:t>O negro de Pedro, o Grande</w:t>
      </w:r>
      <w:r>
        <w:t>, tradução de Boris Schnaiderman. (Editora 34, 1999)</w:t>
      </w:r>
    </w:p>
  </w:footnote>
  <w:footnote w:id="3">
    <w:p w:rsidR="00310FD8" w:rsidRDefault="00310FD8" w:rsidP="000734D0">
      <w:pPr>
        <w:pStyle w:val="Footnote"/>
        <w:spacing w:after="0" w:line="240" w:lineRule="auto"/>
        <w:ind w:left="0" w:firstLine="0"/>
      </w:pPr>
      <w:r w:rsidRPr="000734D0">
        <w:rPr>
          <w:vertAlign w:val="superscript"/>
        </w:rPr>
        <w:footnoteRef/>
      </w:r>
      <w:r>
        <w:rPr>
          <w:i/>
        </w:rPr>
        <w:t xml:space="preserve"> </w:t>
      </w:r>
      <w:r w:rsidRPr="00680C93">
        <w:rPr>
          <w:i/>
        </w:rPr>
        <w:t>Hamlet</w:t>
      </w:r>
      <w:r>
        <w:t>, tradução de Millôr Fernandes. (L&amp;PM, 1997)</w:t>
      </w:r>
    </w:p>
  </w:footnote>
  <w:footnote w:id="4">
    <w:p w:rsidR="00310FD8" w:rsidRPr="00D87FE5" w:rsidRDefault="00310FD8" w:rsidP="00DF349D">
      <w:pPr>
        <w:spacing w:after="0" w:line="240" w:lineRule="auto"/>
        <w:jc w:val="both"/>
      </w:pPr>
      <w:r w:rsidRPr="007A7618">
        <w:rPr>
          <w:rStyle w:val="FootnoteCharacters"/>
          <w:vertAlign w:val="superscript"/>
        </w:rPr>
        <w:footnoteRef/>
      </w:r>
      <w:r w:rsidRPr="00D87FE5">
        <w:t xml:space="preserve"> Isaías </w:t>
      </w:r>
      <w:proofErr w:type="gramStart"/>
      <w:r w:rsidRPr="00D87FE5">
        <w:t>17:12</w:t>
      </w:r>
      <w:proofErr w:type="gramEnd"/>
      <w:r>
        <w:t>.</w:t>
      </w:r>
    </w:p>
  </w:footnote>
  <w:footnote w:id="5">
    <w:p w:rsidR="00310FD8" w:rsidRPr="00D87FE5" w:rsidRDefault="00310FD8" w:rsidP="00DF349D">
      <w:pPr>
        <w:spacing w:after="0" w:line="240" w:lineRule="auto"/>
        <w:jc w:val="both"/>
      </w:pPr>
      <w:r w:rsidRPr="007A7618">
        <w:rPr>
          <w:rStyle w:val="FootnoteCharacters"/>
          <w:vertAlign w:val="superscript"/>
        </w:rPr>
        <w:footnoteRef/>
      </w:r>
      <w:r w:rsidRPr="00D87FE5">
        <w:t xml:space="preserve"> Gênesis </w:t>
      </w:r>
      <w:proofErr w:type="gramStart"/>
      <w:r w:rsidRPr="00D87FE5">
        <w:t>2:19</w:t>
      </w:r>
      <w:proofErr w:type="gramEnd"/>
      <w:r>
        <w:t>.</w:t>
      </w:r>
    </w:p>
  </w:footnote>
  <w:footnote w:id="6">
    <w:p w:rsidR="004D06D2" w:rsidRDefault="004D06D2" w:rsidP="00DF349D">
      <w:pPr>
        <w:pStyle w:val="Textodenotaderodap"/>
        <w:spacing w:after="0" w:line="240" w:lineRule="auto"/>
        <w:ind w:left="0" w:firstLine="0"/>
        <w:jc w:val="both"/>
      </w:pPr>
      <w:r>
        <w:rPr>
          <w:rStyle w:val="Refdenotaderodap"/>
        </w:rPr>
        <w:footnoteRef/>
      </w:r>
      <w:r>
        <w:t xml:space="preserve"> Segundo classificação de Agostinho, os profetas maiores, os que escreveram mais, são Isaías, Jeremias Ezequiel e Daniel; os menores, </w:t>
      </w:r>
      <w:r w:rsidR="00DF349D">
        <w:t xml:space="preserve">Oseias, Joel, Amós, Abdias, Jonas, Miqueias, </w:t>
      </w:r>
      <w:proofErr w:type="spellStart"/>
      <w:r w:rsidR="00DF349D">
        <w:t>Naum</w:t>
      </w:r>
      <w:proofErr w:type="spellEnd"/>
      <w:r w:rsidR="00DF349D">
        <w:t xml:space="preserve">, </w:t>
      </w:r>
      <w:proofErr w:type="spellStart"/>
      <w:r w:rsidR="00DF349D">
        <w:t>Habacuc</w:t>
      </w:r>
      <w:proofErr w:type="spellEnd"/>
      <w:r w:rsidR="00DF349D">
        <w:t>, Sofonias, Ageu, Zacarias e Malaquias (os doze últimos livros proféticos do Velho Testamento)</w:t>
      </w:r>
      <w:r>
        <w:t>.</w:t>
      </w:r>
    </w:p>
  </w:footnote>
  <w:footnote w:id="7">
    <w:p w:rsidR="00310FD8" w:rsidRPr="00D87FE5" w:rsidRDefault="00310FD8" w:rsidP="00B32769">
      <w:pPr>
        <w:spacing w:after="0" w:line="240" w:lineRule="auto"/>
        <w:jc w:val="both"/>
      </w:pPr>
      <w:r w:rsidRPr="00A91719">
        <w:rPr>
          <w:rStyle w:val="FootnoteCharacters"/>
          <w:vertAlign w:val="superscript"/>
        </w:rPr>
        <w:footnoteRef/>
      </w:r>
      <w:r>
        <w:t xml:space="preserve"> </w:t>
      </w:r>
      <w:r w:rsidRPr="00D87FE5">
        <w:t>Gênesis 49:8</w:t>
      </w:r>
      <w:r>
        <w:rPr>
          <w:rFonts w:cs="Calibri"/>
        </w:rPr>
        <w:t>–</w:t>
      </w:r>
      <w:r w:rsidRPr="00D87FE5">
        <w:t>10.</w:t>
      </w:r>
    </w:p>
  </w:footnote>
  <w:footnote w:id="8">
    <w:p w:rsidR="00310FD8" w:rsidRPr="00D87FE5" w:rsidRDefault="00310FD8" w:rsidP="00B32769">
      <w:pPr>
        <w:spacing w:after="0" w:line="240" w:lineRule="auto"/>
        <w:jc w:val="both"/>
      </w:pPr>
      <w:r w:rsidRPr="00A91719">
        <w:rPr>
          <w:rStyle w:val="FootnoteCharacters"/>
          <w:vertAlign w:val="superscript"/>
        </w:rPr>
        <w:footnoteRef/>
      </w:r>
      <w:r>
        <w:t xml:space="preserve"> </w:t>
      </w:r>
      <w:r w:rsidRPr="00D87FE5">
        <w:t>Gênesis 49:</w:t>
      </w:r>
      <w:r>
        <w:t xml:space="preserve">16, </w:t>
      </w:r>
      <w:r w:rsidRPr="00D87FE5">
        <w:t>17</w:t>
      </w:r>
      <w:r>
        <w:t>.</w:t>
      </w:r>
    </w:p>
  </w:footnote>
  <w:footnote w:id="9">
    <w:p w:rsidR="00310FD8" w:rsidRPr="005269CA" w:rsidRDefault="00310FD8" w:rsidP="00B32769">
      <w:pPr>
        <w:pStyle w:val="Textodenotaderodap"/>
        <w:spacing w:after="0" w:line="240" w:lineRule="auto"/>
        <w:ind w:left="0" w:firstLine="0"/>
        <w:jc w:val="both"/>
      </w:pPr>
      <w:r w:rsidRPr="00A75B92">
        <w:rPr>
          <w:rStyle w:val="Refdenotaderodap"/>
        </w:rPr>
        <w:footnoteRef/>
      </w:r>
      <w:r w:rsidRPr="00A75B92">
        <w:t xml:space="preserve"> O monte </w:t>
      </w:r>
      <w:proofErr w:type="spellStart"/>
      <w:r w:rsidRPr="00A75B92">
        <w:t>G</w:t>
      </w:r>
      <w:r>
        <w:t>a</w:t>
      </w:r>
      <w:r w:rsidRPr="00A75B92">
        <w:t>rizim</w:t>
      </w:r>
      <w:proofErr w:type="spellEnd"/>
      <w:r w:rsidR="004D06D2">
        <w:t xml:space="preserve"> (</w:t>
      </w:r>
      <w:r w:rsidRPr="00A75B92">
        <w:t>atual Cisjordânia</w:t>
      </w:r>
      <w:r w:rsidR="004D06D2">
        <w:t>)</w:t>
      </w:r>
      <w:r w:rsidRPr="00A75B92">
        <w:t xml:space="preserve"> é separado do monte </w:t>
      </w:r>
      <w:proofErr w:type="spellStart"/>
      <w:r w:rsidRPr="00A75B92">
        <w:t>Ebal</w:t>
      </w:r>
      <w:proofErr w:type="spellEnd"/>
      <w:r w:rsidRPr="00A75B92">
        <w:t xml:space="preserve"> (</w:t>
      </w:r>
      <w:proofErr w:type="spellStart"/>
      <w:r>
        <w:rPr>
          <w:lang w:val="en-GB"/>
        </w:rPr>
        <w:t>hoje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chamado</w:t>
      </w:r>
      <w:proofErr w:type="spellEnd"/>
      <w:r>
        <w:rPr>
          <w:lang w:val="en-GB"/>
        </w:rPr>
        <w:t xml:space="preserve"> </w:t>
      </w:r>
      <w:proofErr w:type="spellStart"/>
      <w:r w:rsidRPr="00A75B92">
        <w:rPr>
          <w:i/>
          <w:iCs/>
          <w:color w:val="252525"/>
          <w:shd w:val="clear" w:color="auto" w:fill="FFFFFF"/>
        </w:rPr>
        <w:t>Jebel</w:t>
      </w:r>
      <w:proofErr w:type="spellEnd"/>
      <w:r w:rsidRPr="00A75B92">
        <w:rPr>
          <w:i/>
          <w:iCs/>
          <w:color w:val="252525"/>
          <w:shd w:val="clear" w:color="auto" w:fill="FFFFFF"/>
        </w:rPr>
        <w:t xml:space="preserve"> </w:t>
      </w:r>
      <w:proofErr w:type="gramStart"/>
      <w:r w:rsidRPr="00A75B92">
        <w:rPr>
          <w:i/>
          <w:iCs/>
          <w:color w:val="252525"/>
          <w:shd w:val="clear" w:color="auto" w:fill="FFFFFF"/>
        </w:rPr>
        <w:t>et</w:t>
      </w:r>
      <w:proofErr w:type="gramEnd"/>
      <w:r w:rsidRPr="00A75B92">
        <w:rPr>
          <w:i/>
          <w:iCs/>
          <w:color w:val="252525"/>
          <w:shd w:val="clear" w:color="auto" w:fill="FFFFFF"/>
        </w:rPr>
        <w:t>-</w:t>
      </w:r>
      <w:proofErr w:type="spellStart"/>
      <w:r w:rsidRPr="00A75B92">
        <w:rPr>
          <w:i/>
          <w:iCs/>
          <w:color w:val="252525"/>
          <w:shd w:val="clear" w:color="auto" w:fill="FFFFFF"/>
        </w:rPr>
        <w:t>Tor</w:t>
      </w:r>
      <w:proofErr w:type="spellEnd"/>
      <w:r w:rsidRPr="00A75B92">
        <w:rPr>
          <w:i/>
          <w:iCs/>
          <w:color w:val="252525"/>
          <w:shd w:val="clear" w:color="auto" w:fill="FFFFFF"/>
        </w:rPr>
        <w:t>)</w:t>
      </w:r>
      <w:r w:rsidRPr="00A75B92">
        <w:t xml:space="preserve"> por um vale</w:t>
      </w:r>
      <w:r>
        <w:t>; ficam frente a frente</w:t>
      </w:r>
      <w:r w:rsidRPr="00A75B92">
        <w:t>.</w:t>
      </w:r>
      <w:r>
        <w:t xml:space="preserve"> Moisés ordenou que os judeus, após atravessarem o rio Jordão, fossem aos montes </w:t>
      </w:r>
      <w:proofErr w:type="spellStart"/>
      <w:r>
        <w:t>Ebal</w:t>
      </w:r>
      <w:proofErr w:type="spellEnd"/>
      <w:r>
        <w:t xml:space="preserve"> e </w:t>
      </w:r>
      <w:proofErr w:type="spellStart"/>
      <w:r>
        <w:t>Garizim</w:t>
      </w:r>
      <w:proofErr w:type="spellEnd"/>
      <w:r>
        <w:t xml:space="preserve">: “Após ter atravessado o Jordão erigireis estas pedras, conforme hoje vos ordeno, sobre o monte </w:t>
      </w:r>
      <w:proofErr w:type="spellStart"/>
      <w:r>
        <w:t>Ebal</w:t>
      </w:r>
      <w:proofErr w:type="spellEnd"/>
      <w:r>
        <w:t>, e as caiarás [...]” (Deuteronômio 27: 4). (</w:t>
      </w:r>
      <w:r>
        <w:rPr>
          <w:i/>
        </w:rPr>
        <w:t xml:space="preserve">Bíblia de Jerusalém, </w:t>
      </w:r>
      <w:r w:rsidR="00B32769">
        <w:t xml:space="preserve">ed. </w:t>
      </w:r>
      <w:proofErr w:type="spellStart"/>
      <w:r w:rsidR="00B32769">
        <w:t>Paulus</w:t>
      </w:r>
      <w:proofErr w:type="spellEnd"/>
      <w:r w:rsidR="00B32769">
        <w:t xml:space="preserve">, </w:t>
      </w:r>
      <w:r>
        <w:t>2016, p. 290</w:t>
      </w:r>
      <w:proofErr w:type="gramStart"/>
      <w:r>
        <w:t>)</w:t>
      </w:r>
      <w:proofErr w:type="gramEnd"/>
    </w:p>
  </w:footnote>
  <w:footnote w:id="10">
    <w:p w:rsidR="00310FD8" w:rsidRDefault="00310FD8" w:rsidP="00B32769">
      <w:pPr>
        <w:pStyle w:val="Textodenotaderodap"/>
        <w:spacing w:after="0" w:line="240" w:lineRule="auto"/>
      </w:pPr>
      <w:r>
        <w:rPr>
          <w:rStyle w:val="Refdenotaderodap"/>
        </w:rPr>
        <w:footnoteRef/>
      </w:r>
      <w:r>
        <w:t xml:space="preserve"> Deuteronômio 27: 15.</w:t>
      </w:r>
    </w:p>
  </w:footnote>
  <w:footnote w:id="11">
    <w:p w:rsidR="00310FD8" w:rsidRPr="00D87FE5" w:rsidRDefault="00310FD8" w:rsidP="004110FA">
      <w:pPr>
        <w:spacing w:after="0"/>
        <w:jc w:val="both"/>
      </w:pPr>
      <w:r w:rsidRPr="003034D3">
        <w:rPr>
          <w:rStyle w:val="FootnoteCharacters"/>
          <w:vertAlign w:val="superscript"/>
        </w:rPr>
        <w:footnoteRef/>
      </w:r>
      <w:r w:rsidRPr="003034D3">
        <w:t xml:space="preserve"> </w:t>
      </w:r>
      <w:proofErr w:type="spellStart"/>
      <w:r>
        <w:t>Baruc</w:t>
      </w:r>
      <w:proofErr w:type="spellEnd"/>
      <w:r>
        <w:t xml:space="preserve">, </w:t>
      </w:r>
      <w:r w:rsidRPr="003034D3">
        <w:t>Carta de Jeremias 7, 45, 5.</w:t>
      </w:r>
    </w:p>
  </w:footnote>
  <w:footnote w:id="12">
    <w:p w:rsidR="00310FD8" w:rsidRPr="00EA3E20" w:rsidRDefault="00310FD8" w:rsidP="00EA3E20">
      <w:pPr>
        <w:pStyle w:val="Textodenotaderodap"/>
        <w:spacing w:after="0" w:line="240" w:lineRule="auto"/>
        <w:ind w:left="340" w:hanging="340"/>
      </w:pPr>
      <w:r w:rsidRPr="00EA3E20">
        <w:rPr>
          <w:rStyle w:val="Refdenotaderodap"/>
        </w:rPr>
        <w:footnoteRef/>
      </w:r>
      <w:r w:rsidRPr="00EA3E20">
        <w:t xml:space="preserve"> Jeremias 37: 15.</w:t>
      </w:r>
      <w:r>
        <w:t xml:space="preserve"> </w:t>
      </w:r>
    </w:p>
  </w:footnote>
  <w:footnote w:id="13">
    <w:p w:rsidR="00310FD8" w:rsidRPr="00D87FE5" w:rsidRDefault="00310FD8" w:rsidP="004F3716">
      <w:pPr>
        <w:spacing w:after="0" w:line="240" w:lineRule="auto"/>
        <w:jc w:val="both"/>
      </w:pPr>
      <w:r w:rsidRPr="00254BEE">
        <w:rPr>
          <w:rStyle w:val="FootnoteCharacters"/>
          <w:vertAlign w:val="superscript"/>
        </w:rPr>
        <w:footnoteRef/>
      </w:r>
      <w:r>
        <w:rPr>
          <w:color w:val="000000"/>
        </w:rPr>
        <w:t xml:space="preserve"> </w:t>
      </w:r>
      <w:r w:rsidRPr="00D87FE5">
        <w:rPr>
          <w:color w:val="000000"/>
        </w:rPr>
        <w:t xml:space="preserve">Jeremias </w:t>
      </w:r>
      <w:proofErr w:type="gramStart"/>
      <w:r w:rsidRPr="00D87FE5">
        <w:rPr>
          <w:color w:val="000000"/>
        </w:rPr>
        <w:t>38:10</w:t>
      </w:r>
      <w:proofErr w:type="gramEnd"/>
      <w:r>
        <w:rPr>
          <w:rFonts w:cs="Calibri"/>
        </w:rPr>
        <w:t>–</w:t>
      </w:r>
      <w:r w:rsidRPr="00D87FE5">
        <w:rPr>
          <w:color w:val="000000"/>
        </w:rPr>
        <w:t>12</w:t>
      </w:r>
      <w:r>
        <w:rPr>
          <w:color w:val="000000"/>
        </w:rPr>
        <w:t xml:space="preserve">. Após ter ficado no pátio da guarda, por ordem de </w:t>
      </w:r>
      <w:proofErr w:type="spellStart"/>
      <w:r>
        <w:rPr>
          <w:color w:val="000000"/>
        </w:rPr>
        <w:t>Zedequias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Matanias</w:t>
      </w:r>
      <w:proofErr w:type="spellEnd"/>
      <w:r>
        <w:rPr>
          <w:color w:val="000000"/>
        </w:rPr>
        <w:t xml:space="preserve">), último rei de Judá, </w:t>
      </w:r>
      <w:r w:rsidR="00441F00">
        <w:rPr>
          <w:color w:val="000000"/>
        </w:rPr>
        <w:t xml:space="preserve">com Israel </w:t>
      </w:r>
      <w:r>
        <w:rPr>
          <w:color w:val="000000"/>
        </w:rPr>
        <w:t xml:space="preserve">cercada </w:t>
      </w:r>
      <w:r>
        <w:t xml:space="preserve">pelas tropas de Nabucodonosor (632 </w:t>
      </w:r>
      <w:proofErr w:type="spellStart"/>
      <w:proofErr w:type="gramStart"/>
      <w:r>
        <w:t>a.C</w:t>
      </w:r>
      <w:proofErr w:type="spellEnd"/>
      <w:proofErr w:type="gramEnd"/>
      <w:r>
        <w:rPr>
          <w:rFonts w:cs="Calibri"/>
        </w:rPr>
        <w:t>–</w:t>
      </w:r>
      <w:r>
        <w:t>562a.C), rei da Babilônia</w:t>
      </w:r>
      <w:r>
        <w:rPr>
          <w:color w:val="000000"/>
        </w:rPr>
        <w:t xml:space="preserve">, </w:t>
      </w:r>
      <w:r w:rsidR="00441F00">
        <w:rPr>
          <w:color w:val="000000"/>
        </w:rPr>
        <w:t>Jeremias</w:t>
      </w:r>
      <w:r>
        <w:rPr>
          <w:color w:val="000000"/>
        </w:rPr>
        <w:t xml:space="preserve"> ainda foi jogado num poço. </w:t>
      </w:r>
    </w:p>
  </w:footnote>
  <w:footnote w:id="14">
    <w:p w:rsidR="00310FD8" w:rsidRPr="00ED0225" w:rsidRDefault="00310FD8" w:rsidP="00ED0225">
      <w:pPr>
        <w:pStyle w:val="Textodenotaderodap"/>
        <w:spacing w:after="0" w:line="240" w:lineRule="auto"/>
        <w:ind w:left="0" w:firstLine="0"/>
        <w:jc w:val="both"/>
      </w:pPr>
      <w:r>
        <w:rPr>
          <w:rStyle w:val="Refdenotaderodap"/>
        </w:rPr>
        <w:footnoteRef/>
      </w:r>
      <w:r>
        <w:t xml:space="preserve"> Nikolai </w:t>
      </w:r>
      <w:proofErr w:type="spellStart"/>
      <w:r>
        <w:t>Gógol</w:t>
      </w:r>
      <w:proofErr w:type="spellEnd"/>
      <w:r>
        <w:t xml:space="preserve"> (1809</w:t>
      </w:r>
      <w:r w:rsidR="00B32769">
        <w:rPr>
          <w:rFonts w:cs="Calibri"/>
        </w:rPr>
        <w:t>–</w:t>
      </w:r>
      <w:r>
        <w:t xml:space="preserve">1852), em crise nervosa, queimou a segunda parte de </w:t>
      </w:r>
      <w:r>
        <w:rPr>
          <w:i/>
        </w:rPr>
        <w:t xml:space="preserve">Almas mortas </w:t>
      </w:r>
      <w:r>
        <w:t>duas vezes:</w:t>
      </w:r>
      <w:r>
        <w:rPr>
          <w:i/>
        </w:rPr>
        <w:t xml:space="preserve"> </w:t>
      </w:r>
      <w:r>
        <w:t xml:space="preserve">em 1845 e, depois de refeita, em 1852, morrendo algumas semanas depois. A obra, portanto, </w:t>
      </w:r>
      <w:proofErr w:type="spellStart"/>
      <w:r>
        <w:t>permanenceu</w:t>
      </w:r>
      <w:proofErr w:type="spellEnd"/>
      <w:r>
        <w:t xml:space="preserve"> inacabada.</w:t>
      </w:r>
    </w:p>
  </w:footnote>
  <w:footnote w:id="15">
    <w:p w:rsidR="00310FD8" w:rsidRPr="009524BF" w:rsidRDefault="00310FD8" w:rsidP="009030A3">
      <w:pPr>
        <w:spacing w:after="0" w:line="240" w:lineRule="auto"/>
        <w:jc w:val="both"/>
      </w:pPr>
      <w:r w:rsidRPr="00A75343">
        <w:rPr>
          <w:rStyle w:val="FootnoteCharacters"/>
          <w:vertAlign w:val="superscript"/>
        </w:rPr>
        <w:footnoteRef/>
      </w:r>
      <w:r w:rsidRPr="00A75343">
        <w:rPr>
          <w:vertAlign w:val="superscript"/>
        </w:rPr>
        <w:t xml:space="preserve"> </w:t>
      </w:r>
      <w:r w:rsidRPr="00D87FE5">
        <w:t xml:space="preserve">Ezequiel </w:t>
      </w:r>
      <w:proofErr w:type="gramStart"/>
      <w:r w:rsidRPr="00D87FE5">
        <w:t>14:21</w:t>
      </w:r>
      <w:proofErr w:type="gramEnd"/>
      <w:r>
        <w:t>.</w:t>
      </w:r>
      <w:r w:rsidR="009524BF">
        <w:t xml:space="preserve"> “Ainda que eu envie a Jerusalém meus quatro castigos terríveis, a saber, a espada, a fome, os animais ferozes e a peste [...] sobrará </w:t>
      </w:r>
      <w:r w:rsidR="009524BF" w:rsidRPr="009030A3">
        <w:t>nela um resto</w:t>
      </w:r>
      <w:r w:rsidR="009524BF">
        <w:t xml:space="preserve"> que conseguirá escapar [...]”. (</w:t>
      </w:r>
      <w:r w:rsidR="009524BF">
        <w:rPr>
          <w:i/>
        </w:rPr>
        <w:t xml:space="preserve">Bíblia de Jerusalém, </w:t>
      </w:r>
      <w:r w:rsidR="009030A3">
        <w:t xml:space="preserve">ed. </w:t>
      </w:r>
      <w:proofErr w:type="spellStart"/>
      <w:r w:rsidR="00B80E47">
        <w:t>Paulus</w:t>
      </w:r>
      <w:proofErr w:type="spellEnd"/>
      <w:r w:rsidR="00B80E47">
        <w:t xml:space="preserve">, </w:t>
      </w:r>
      <w:r w:rsidR="009524BF">
        <w:t>2016, p. 1498).</w:t>
      </w:r>
    </w:p>
  </w:footnote>
  <w:footnote w:id="16">
    <w:p w:rsidR="00310FD8" w:rsidRPr="00D87FE5" w:rsidRDefault="00310FD8" w:rsidP="009030A3">
      <w:pPr>
        <w:spacing w:after="0" w:line="240" w:lineRule="auto"/>
        <w:jc w:val="both"/>
      </w:pPr>
      <w:r w:rsidRPr="00A75343">
        <w:rPr>
          <w:rStyle w:val="FootnoteCharacters"/>
          <w:vertAlign w:val="superscript"/>
        </w:rPr>
        <w:footnoteRef/>
      </w:r>
      <w:r>
        <w:t xml:space="preserve"> </w:t>
      </w:r>
      <w:r w:rsidRPr="00D87FE5">
        <w:t xml:space="preserve">Ezequiel </w:t>
      </w:r>
      <w:proofErr w:type="gramStart"/>
      <w:r w:rsidRPr="00D87FE5">
        <w:t>5:16</w:t>
      </w:r>
      <w:proofErr w:type="gramEnd"/>
      <w:r>
        <w:t>.</w:t>
      </w:r>
    </w:p>
  </w:footnote>
  <w:footnote w:id="17">
    <w:p w:rsidR="00310FD8" w:rsidRPr="0023601B" w:rsidRDefault="00310FD8" w:rsidP="009030A3">
      <w:pPr>
        <w:spacing w:after="0" w:line="240" w:lineRule="auto"/>
        <w:jc w:val="both"/>
      </w:pPr>
      <w:r w:rsidRPr="00A75343">
        <w:rPr>
          <w:rStyle w:val="FootnoteCharacters"/>
          <w:vertAlign w:val="superscript"/>
        </w:rPr>
        <w:footnoteRef/>
      </w:r>
      <w:r>
        <w:t xml:space="preserve"> </w:t>
      </w:r>
      <w:r w:rsidRPr="00D87FE5">
        <w:t>1933 foi o ano da implantação da coletivização</w:t>
      </w:r>
      <w:r>
        <w:t xml:space="preserve"> na URSS</w:t>
      </w:r>
      <w:r w:rsidRPr="00D87FE5">
        <w:t>, quando as propriedades dos camponeses foram confiscadas e agrupadas em cooperativas (</w:t>
      </w:r>
      <w:proofErr w:type="spellStart"/>
      <w:r w:rsidRPr="00D87FE5">
        <w:t>colcozes</w:t>
      </w:r>
      <w:proofErr w:type="spellEnd"/>
      <w:r w:rsidRPr="00D87FE5">
        <w:t>). H</w:t>
      </w:r>
      <w:r>
        <w:t>ouve</w:t>
      </w:r>
      <w:r w:rsidRPr="00D87FE5">
        <w:t xml:space="preserve"> também a apreensão de animais e </w:t>
      </w:r>
      <w:r>
        <w:t xml:space="preserve">de </w:t>
      </w:r>
      <w:r w:rsidRPr="00D87FE5">
        <w:t xml:space="preserve">cereais. Na Ucrânia, instalou-se o que ficou conhecido como </w:t>
      </w:r>
      <w:proofErr w:type="spellStart"/>
      <w:r w:rsidRPr="00D87FE5">
        <w:rPr>
          <w:i/>
          <w:iCs/>
        </w:rPr>
        <w:t>golodomor</w:t>
      </w:r>
      <w:proofErr w:type="spellEnd"/>
      <w:r w:rsidRPr="00D87FE5">
        <w:t xml:space="preserve"> (</w:t>
      </w:r>
      <w:r>
        <w:t>em</w:t>
      </w:r>
      <w:r w:rsidRPr="00D87FE5">
        <w:t xml:space="preserve"> tradução literal, “morte pela fome”). </w:t>
      </w:r>
    </w:p>
  </w:footnote>
  <w:footnote w:id="18">
    <w:p w:rsidR="00310FD8" w:rsidRPr="00D87FE5" w:rsidRDefault="00310FD8" w:rsidP="00A75343">
      <w:pPr>
        <w:spacing w:after="0"/>
        <w:jc w:val="both"/>
      </w:pPr>
      <w:r w:rsidRPr="00A75343">
        <w:rPr>
          <w:rStyle w:val="FootnoteCharacters"/>
          <w:vertAlign w:val="superscript"/>
        </w:rPr>
        <w:footnoteRef/>
      </w:r>
      <w:r w:rsidRPr="00A75343">
        <w:rPr>
          <w:vertAlign w:val="superscript"/>
        </w:rPr>
        <w:t xml:space="preserve"> </w:t>
      </w:r>
      <w:r w:rsidRPr="00D87FE5">
        <w:t xml:space="preserve">Jeremias </w:t>
      </w:r>
      <w:proofErr w:type="gramStart"/>
      <w:r w:rsidRPr="00D87FE5">
        <w:t>8:20</w:t>
      </w:r>
      <w:proofErr w:type="gramEnd"/>
      <w:r>
        <w:t>.</w:t>
      </w:r>
    </w:p>
  </w:footnote>
  <w:footnote w:id="19">
    <w:p w:rsidR="00310FD8" w:rsidRPr="00D87FE5" w:rsidRDefault="00310FD8" w:rsidP="00A75343">
      <w:pPr>
        <w:spacing w:after="0"/>
        <w:jc w:val="both"/>
      </w:pPr>
      <w:r w:rsidRPr="00152E48">
        <w:rPr>
          <w:rStyle w:val="FootnoteCharacters"/>
          <w:vertAlign w:val="superscript"/>
        </w:rPr>
        <w:footnoteRef/>
      </w:r>
      <w:r>
        <w:t xml:space="preserve"> </w:t>
      </w:r>
      <w:r w:rsidRPr="00D87FE5">
        <w:t xml:space="preserve">Jeremias </w:t>
      </w:r>
      <w:proofErr w:type="gramStart"/>
      <w:r w:rsidRPr="00D87FE5">
        <w:t>4:23</w:t>
      </w:r>
      <w:proofErr w:type="gramEnd"/>
      <w:r>
        <w:t>.</w:t>
      </w:r>
    </w:p>
  </w:footnote>
  <w:footnote w:id="20">
    <w:p w:rsidR="00310FD8" w:rsidRPr="00D87FE5" w:rsidRDefault="00310FD8" w:rsidP="00A75343">
      <w:pPr>
        <w:pStyle w:val="Textodenotaderodap"/>
        <w:spacing w:after="0"/>
        <w:ind w:left="0" w:firstLine="0"/>
        <w:jc w:val="both"/>
      </w:pPr>
      <w:r w:rsidRPr="00152E48">
        <w:rPr>
          <w:rStyle w:val="FootnoteCharacters"/>
          <w:kern w:val="20"/>
          <w:vertAlign w:val="superscript"/>
        </w:rPr>
        <w:footnoteRef/>
      </w:r>
      <w:r>
        <w:t xml:space="preserve"> </w:t>
      </w:r>
      <w:r w:rsidRPr="00D87FE5">
        <w:t xml:space="preserve">No original, </w:t>
      </w:r>
      <w:proofErr w:type="spellStart"/>
      <w:r w:rsidRPr="00D87FE5">
        <w:rPr>
          <w:i/>
          <w:iCs/>
        </w:rPr>
        <w:t>udárniki</w:t>
      </w:r>
      <w:proofErr w:type="spellEnd"/>
      <w:r>
        <w:rPr>
          <w:i/>
          <w:iCs/>
        </w:rPr>
        <w:t xml:space="preserve"> </w:t>
      </w:r>
      <w:r>
        <w:rPr>
          <w:iCs/>
        </w:rPr>
        <w:t xml:space="preserve">(de </w:t>
      </w:r>
      <w:proofErr w:type="spellStart"/>
      <w:r>
        <w:rPr>
          <w:i/>
          <w:iCs/>
        </w:rPr>
        <w:t>udar</w:t>
      </w:r>
      <w:proofErr w:type="spellEnd"/>
      <w:r>
        <w:rPr>
          <w:i/>
          <w:iCs/>
        </w:rPr>
        <w:t xml:space="preserve">, </w:t>
      </w:r>
      <w:r>
        <w:rPr>
          <w:iCs/>
        </w:rPr>
        <w:t>“golpe”</w:t>
      </w:r>
      <w:r>
        <w:rPr>
          <w:iCs/>
          <w:lang w:val="ru-RU"/>
        </w:rPr>
        <w:t xml:space="preserve">, </w:t>
      </w:r>
      <w:r>
        <w:rPr>
          <w:iCs/>
        </w:rPr>
        <w:t>“choque”)</w:t>
      </w:r>
      <w:r w:rsidRPr="00D87FE5">
        <w:rPr>
          <w:i/>
          <w:iCs/>
        </w:rPr>
        <w:t xml:space="preserve">, </w:t>
      </w:r>
      <w:r w:rsidRPr="00D87FE5">
        <w:t>trabalhador</w:t>
      </w:r>
      <w:r>
        <w:t>es</w:t>
      </w:r>
      <w:r w:rsidRPr="00D87FE5">
        <w:t xml:space="preserve"> </w:t>
      </w:r>
      <w:r>
        <w:t xml:space="preserve">soviéticos </w:t>
      </w:r>
      <w:r w:rsidRPr="00D87FE5">
        <w:t>que alcançava</w:t>
      </w:r>
      <w:r>
        <w:t>m</w:t>
      </w:r>
      <w:r w:rsidRPr="00D87FE5">
        <w:t xml:space="preserve"> os melhores resultados em suas tarefas, que batia</w:t>
      </w:r>
      <w:r>
        <w:t>m</w:t>
      </w:r>
      <w:r w:rsidRPr="00D87FE5">
        <w:t xml:space="preserve"> recordes de produção. Para estimular os operários a produzir, havia propaganda</w:t>
      </w:r>
      <w:r>
        <w:t>s</w:t>
      </w:r>
      <w:r w:rsidRPr="00D87FE5">
        <w:t>, competições e até gratificações em dinheiro.</w:t>
      </w:r>
    </w:p>
  </w:footnote>
  <w:footnote w:id="21">
    <w:p w:rsidR="00310FD8" w:rsidRPr="00D87FE5" w:rsidRDefault="00310FD8" w:rsidP="00155DC5">
      <w:pPr>
        <w:spacing w:after="0" w:line="240" w:lineRule="auto"/>
        <w:jc w:val="both"/>
      </w:pPr>
      <w:r w:rsidRPr="00E761AF">
        <w:rPr>
          <w:rStyle w:val="FootnoteCharacters"/>
          <w:vertAlign w:val="superscript"/>
        </w:rPr>
        <w:footnoteRef/>
      </w:r>
      <w:r>
        <w:t xml:space="preserve"> </w:t>
      </w:r>
      <w:r w:rsidRPr="00D87FE5">
        <w:t xml:space="preserve">Boris </w:t>
      </w:r>
      <w:proofErr w:type="spellStart"/>
      <w:r w:rsidRPr="00D87FE5">
        <w:t>Godunóv</w:t>
      </w:r>
      <w:proofErr w:type="spellEnd"/>
      <w:r w:rsidRPr="00D87FE5">
        <w:t xml:space="preserve"> (1551</w:t>
      </w:r>
      <w:r>
        <w:rPr>
          <w:rFonts w:cs="Calibri"/>
        </w:rPr>
        <w:t>–</w:t>
      </w:r>
      <w:r w:rsidRPr="00D87FE5">
        <w:t>160</w:t>
      </w:r>
      <w:r>
        <w:t>5</w:t>
      </w:r>
      <w:r w:rsidRPr="00D87FE5">
        <w:t xml:space="preserve">), regente e depois </w:t>
      </w:r>
      <w:proofErr w:type="spellStart"/>
      <w:r w:rsidRPr="00D87FE5">
        <w:t>tsar</w:t>
      </w:r>
      <w:proofErr w:type="spellEnd"/>
      <w:r w:rsidRPr="00D87FE5">
        <w:t xml:space="preserve"> de Rússia. </w:t>
      </w:r>
    </w:p>
  </w:footnote>
  <w:footnote w:id="22">
    <w:p w:rsidR="00310FD8" w:rsidRPr="00D87FE5" w:rsidRDefault="00310FD8" w:rsidP="00155DC5">
      <w:pPr>
        <w:spacing w:after="0" w:line="240" w:lineRule="auto"/>
        <w:jc w:val="both"/>
      </w:pPr>
      <w:r w:rsidRPr="00E761AF">
        <w:rPr>
          <w:rStyle w:val="FootnoteCharacters"/>
          <w:vertAlign w:val="superscript"/>
        </w:rPr>
        <w:footnoteRef/>
      </w:r>
      <w:r>
        <w:t xml:space="preserve"> </w:t>
      </w:r>
      <w:proofErr w:type="spellStart"/>
      <w:r w:rsidRPr="00D87FE5">
        <w:t>V</w:t>
      </w:r>
      <w:r>
        <w:t>ladímir</w:t>
      </w:r>
      <w:proofErr w:type="spellEnd"/>
      <w:r w:rsidRPr="00D87FE5">
        <w:t xml:space="preserve"> </w:t>
      </w:r>
      <w:proofErr w:type="spellStart"/>
      <w:r w:rsidRPr="00D87FE5">
        <w:t>Korolenko</w:t>
      </w:r>
      <w:proofErr w:type="spellEnd"/>
      <w:r w:rsidRPr="00D87FE5">
        <w:t xml:space="preserve"> (1853</w:t>
      </w:r>
      <w:r>
        <w:rPr>
          <w:rFonts w:cs="Calibri"/>
        </w:rPr>
        <w:t>–</w:t>
      </w:r>
      <w:r w:rsidRPr="00D87FE5">
        <w:t xml:space="preserve">1921), escritor e jornalista, </w:t>
      </w:r>
      <w:r>
        <w:t>conhecido como a</w:t>
      </w:r>
      <w:r w:rsidRPr="00D87FE5">
        <w:t xml:space="preserve"> </w:t>
      </w:r>
      <w:r>
        <w:t>“</w:t>
      </w:r>
      <w:r w:rsidRPr="00D87FE5">
        <w:t>consciência da Rússia</w:t>
      </w:r>
      <w:r>
        <w:t>”</w:t>
      </w:r>
      <w:r w:rsidRPr="00D87FE5">
        <w:t xml:space="preserve">. </w:t>
      </w:r>
    </w:p>
  </w:footnote>
  <w:footnote w:id="23">
    <w:p w:rsidR="00310FD8" w:rsidRPr="00D87FE5" w:rsidRDefault="00310FD8" w:rsidP="00155DC5">
      <w:pPr>
        <w:spacing w:after="0" w:line="240" w:lineRule="auto"/>
        <w:jc w:val="both"/>
      </w:pPr>
      <w:r w:rsidRPr="00E761AF">
        <w:rPr>
          <w:rStyle w:val="FootnoteCharacters"/>
          <w:vertAlign w:val="superscript"/>
        </w:rPr>
        <w:footnoteRef/>
      </w:r>
      <w:r>
        <w:t xml:space="preserve"> </w:t>
      </w:r>
      <w:r w:rsidRPr="00D87FE5">
        <w:t xml:space="preserve">Jeremias </w:t>
      </w:r>
      <w:proofErr w:type="gramStart"/>
      <w:r w:rsidRPr="00D87FE5">
        <w:t>4:22</w:t>
      </w:r>
      <w:proofErr w:type="gramEnd"/>
      <w:r>
        <w:t>.</w:t>
      </w:r>
    </w:p>
  </w:footnote>
  <w:footnote w:id="24">
    <w:p w:rsidR="00310FD8" w:rsidRPr="00D87FE5" w:rsidRDefault="00310FD8" w:rsidP="00155DC5">
      <w:pPr>
        <w:spacing w:after="0" w:line="240" w:lineRule="auto"/>
        <w:jc w:val="both"/>
      </w:pPr>
      <w:r w:rsidRPr="005B501B">
        <w:rPr>
          <w:rStyle w:val="FootnoteCharacters"/>
          <w:vertAlign w:val="superscript"/>
        </w:rPr>
        <w:footnoteRef/>
      </w:r>
      <w:r>
        <w:t xml:space="preserve"> </w:t>
      </w:r>
      <w:r w:rsidRPr="00D87FE5">
        <w:t>GPU</w:t>
      </w:r>
      <w:r>
        <w:t>,</w:t>
      </w:r>
      <w:r w:rsidRPr="00D87FE5">
        <w:t xml:space="preserve"> </w:t>
      </w:r>
      <w:r>
        <w:t>acrônimo</w:t>
      </w:r>
      <w:r w:rsidRPr="00D87FE5">
        <w:t xml:space="preserve"> de Direção Pol</w:t>
      </w:r>
      <w:r>
        <w:t>í</w:t>
      </w:r>
      <w:r w:rsidRPr="00D87FE5">
        <w:t>tica de Estado</w:t>
      </w:r>
      <w:r>
        <w:t xml:space="preserve"> (</w:t>
      </w:r>
      <w:proofErr w:type="spellStart"/>
      <w:r w:rsidRPr="00C75E1E">
        <w:rPr>
          <w:i/>
        </w:rPr>
        <w:t>Gossudárstvennoie</w:t>
      </w:r>
      <w:proofErr w:type="spellEnd"/>
      <w:r w:rsidRPr="00C75E1E">
        <w:rPr>
          <w:i/>
        </w:rPr>
        <w:t xml:space="preserve"> </w:t>
      </w:r>
      <w:proofErr w:type="spellStart"/>
      <w:r w:rsidRPr="00C75E1E">
        <w:rPr>
          <w:i/>
        </w:rPr>
        <w:t>Politítcheskoie</w:t>
      </w:r>
      <w:proofErr w:type="spellEnd"/>
      <w:r w:rsidRPr="00C75E1E">
        <w:rPr>
          <w:i/>
        </w:rPr>
        <w:t xml:space="preserve"> </w:t>
      </w:r>
      <w:proofErr w:type="spellStart"/>
      <w:r w:rsidRPr="00C75E1E">
        <w:rPr>
          <w:i/>
        </w:rPr>
        <w:t>Upravlênie</w:t>
      </w:r>
      <w:proofErr w:type="spellEnd"/>
      <w:r>
        <w:t>)</w:t>
      </w:r>
      <w:r w:rsidRPr="00D87FE5">
        <w:t xml:space="preserve">. Um dos órgãos de segurança da URSS, antecessor do KGB. </w:t>
      </w:r>
    </w:p>
  </w:footnote>
  <w:footnote w:id="25">
    <w:p w:rsidR="00310FD8" w:rsidRPr="00D87FE5" w:rsidRDefault="00310FD8" w:rsidP="00155DC5">
      <w:pPr>
        <w:spacing w:after="0" w:line="240" w:lineRule="auto"/>
        <w:jc w:val="both"/>
      </w:pPr>
      <w:r w:rsidRPr="008A5B31">
        <w:rPr>
          <w:rStyle w:val="FootnoteCharacters"/>
          <w:vertAlign w:val="superscript"/>
        </w:rPr>
        <w:footnoteRef/>
      </w:r>
      <w:r>
        <w:t xml:space="preserve"> </w:t>
      </w:r>
      <w:r w:rsidRPr="00D87FE5">
        <w:t>Salmos 6</w:t>
      </w:r>
      <w:r>
        <w:t>:</w:t>
      </w:r>
      <w:r w:rsidRPr="00D87FE5">
        <w:t xml:space="preserve">5, </w:t>
      </w:r>
      <w:proofErr w:type="gramStart"/>
      <w:r w:rsidRPr="00D87FE5">
        <w:t>4</w:t>
      </w:r>
      <w:proofErr w:type="gramEnd"/>
      <w:r>
        <w:t>.</w:t>
      </w:r>
    </w:p>
  </w:footnote>
  <w:footnote w:id="26">
    <w:p w:rsidR="00310FD8" w:rsidRDefault="00310FD8" w:rsidP="00155DC5">
      <w:pPr>
        <w:pStyle w:val="Textodenotaderodap"/>
        <w:spacing w:after="0" w:line="240" w:lineRule="auto"/>
        <w:ind w:left="0" w:firstLine="0"/>
        <w:jc w:val="both"/>
      </w:pPr>
      <w:r>
        <w:rPr>
          <w:rStyle w:val="Refdenotaderodap"/>
        </w:rPr>
        <w:footnoteRef/>
      </w:r>
      <w:r>
        <w:t xml:space="preserve"> Duas caixinhas quadradas de couro em que se deposita um pergaminho com quatro parágrafos da Torá: </w:t>
      </w:r>
      <w:proofErr w:type="spellStart"/>
      <w:r w:rsidRPr="00402490">
        <w:rPr>
          <w:i/>
        </w:rPr>
        <w:t>Shemá</w:t>
      </w:r>
      <w:proofErr w:type="spellEnd"/>
      <w:r w:rsidRPr="00402490">
        <w:rPr>
          <w:i/>
        </w:rPr>
        <w:t xml:space="preserve"> Israel</w:t>
      </w:r>
      <w:r>
        <w:t xml:space="preserve">, </w:t>
      </w:r>
      <w:proofErr w:type="spellStart"/>
      <w:r w:rsidRPr="00402490">
        <w:rPr>
          <w:i/>
        </w:rPr>
        <w:t>Vehayá</w:t>
      </w:r>
      <w:proofErr w:type="spellEnd"/>
      <w:r w:rsidRPr="00402490">
        <w:rPr>
          <w:i/>
        </w:rPr>
        <w:t xml:space="preserve"> </w:t>
      </w:r>
      <w:proofErr w:type="spellStart"/>
      <w:r w:rsidRPr="00402490">
        <w:rPr>
          <w:i/>
        </w:rPr>
        <w:t>Im</w:t>
      </w:r>
      <w:proofErr w:type="spellEnd"/>
      <w:r>
        <w:t xml:space="preserve"> </w:t>
      </w:r>
      <w:proofErr w:type="spellStart"/>
      <w:r w:rsidRPr="00402490">
        <w:rPr>
          <w:i/>
        </w:rPr>
        <w:t>Shamoa</w:t>
      </w:r>
      <w:proofErr w:type="spellEnd"/>
      <w:r>
        <w:t xml:space="preserve">, </w:t>
      </w:r>
      <w:proofErr w:type="spellStart"/>
      <w:r w:rsidRPr="00402490">
        <w:rPr>
          <w:i/>
        </w:rPr>
        <w:t>Cadêsh</w:t>
      </w:r>
      <w:proofErr w:type="spellEnd"/>
      <w:r w:rsidRPr="00402490">
        <w:rPr>
          <w:i/>
        </w:rPr>
        <w:t xml:space="preserve"> Li</w:t>
      </w:r>
      <w:r>
        <w:t xml:space="preserve"> e </w:t>
      </w:r>
      <w:proofErr w:type="spellStart"/>
      <w:r w:rsidRPr="00402490">
        <w:rPr>
          <w:i/>
        </w:rPr>
        <w:t>Vehayá</w:t>
      </w:r>
      <w:proofErr w:type="spellEnd"/>
      <w:r w:rsidRPr="00402490">
        <w:rPr>
          <w:i/>
        </w:rPr>
        <w:t xml:space="preserve"> Ki </w:t>
      </w:r>
      <w:proofErr w:type="spellStart"/>
      <w:r w:rsidRPr="00402490">
        <w:rPr>
          <w:i/>
        </w:rPr>
        <w:t>Yeviachá</w:t>
      </w:r>
      <w:proofErr w:type="spellEnd"/>
      <w:r>
        <w:t xml:space="preserve">. As caixinhas são fixadas no corpo por meio de tiras pretas de couro. </w:t>
      </w:r>
    </w:p>
  </w:footnote>
  <w:footnote w:id="27">
    <w:p w:rsidR="00310FD8" w:rsidRDefault="00310FD8" w:rsidP="00155DC5">
      <w:pPr>
        <w:pStyle w:val="Textodenotaderodap"/>
        <w:spacing w:after="0" w:line="240" w:lineRule="auto"/>
      </w:pPr>
      <w:r>
        <w:rPr>
          <w:rStyle w:val="Refdenotaderodap"/>
        </w:rPr>
        <w:footnoteRef/>
      </w:r>
      <w:r>
        <w:t xml:space="preserve"> Conforme calendário judaico, o mês de </w:t>
      </w:r>
      <w:proofErr w:type="spellStart"/>
      <w:r>
        <w:t>Aviv</w:t>
      </w:r>
      <w:proofErr w:type="spellEnd"/>
      <w:r>
        <w:t xml:space="preserve"> é o mês da primavera, o primeiro do ano.</w:t>
      </w:r>
    </w:p>
  </w:footnote>
  <w:footnote w:id="28">
    <w:p w:rsidR="00310FD8" w:rsidRDefault="00310FD8" w:rsidP="00155DC5">
      <w:pPr>
        <w:pStyle w:val="Textodenotaderodap"/>
        <w:spacing w:line="240" w:lineRule="auto"/>
        <w:ind w:left="0" w:firstLine="0"/>
        <w:jc w:val="both"/>
      </w:pPr>
      <w:r>
        <w:rPr>
          <w:rStyle w:val="Refdenotaderodap"/>
        </w:rPr>
        <w:footnoteRef/>
      </w:r>
      <w:r>
        <w:t xml:space="preserve"> Escada que desce da Cidade de Davi. Após a grande destruição de Jerusalém (586 </w:t>
      </w:r>
      <w:proofErr w:type="gramStart"/>
      <w:r>
        <w:t>a.C.</w:t>
      </w:r>
      <w:proofErr w:type="gramEnd"/>
      <w:r>
        <w:t xml:space="preserve">), durante o reinado de </w:t>
      </w:r>
      <w:proofErr w:type="spellStart"/>
      <w:r>
        <w:t>Zedequias</w:t>
      </w:r>
      <w:proofErr w:type="spellEnd"/>
      <w:r>
        <w:t xml:space="preserve">, pelas tropas de Nabucodonosor, os habitantes que restaram na cidade reconstruíram suas muralhas com suas doze portas (Neemias 3): Porta das Ovelhas, dos Peixes, Velha, do Vale, do Esterco (Monturo), da Fonte, do Cárcere, das Águas, dos Cavalos, do Oriente, da Atribuição, de Efraim. </w:t>
      </w:r>
    </w:p>
  </w:footnote>
  <w:footnote w:id="29">
    <w:p w:rsidR="00310FD8" w:rsidRPr="00D87FE5" w:rsidRDefault="00310FD8" w:rsidP="00D65066">
      <w:pPr>
        <w:spacing w:after="0" w:line="240" w:lineRule="auto"/>
        <w:jc w:val="both"/>
      </w:pPr>
      <w:r w:rsidRPr="00C03451">
        <w:rPr>
          <w:rStyle w:val="FootnoteCharacters"/>
          <w:vertAlign w:val="superscript"/>
        </w:rPr>
        <w:footnoteRef/>
      </w:r>
      <w:r>
        <w:t xml:space="preserve"> </w:t>
      </w:r>
      <w:r w:rsidRPr="00D87FE5">
        <w:t>Neemias 8:5</w:t>
      </w:r>
      <w:r>
        <w:t>.</w:t>
      </w:r>
    </w:p>
  </w:footnote>
  <w:footnote w:id="30">
    <w:p w:rsidR="00310FD8" w:rsidRPr="00AE0157" w:rsidRDefault="00310FD8" w:rsidP="00D65066">
      <w:pPr>
        <w:pStyle w:val="Textodenotaderodap"/>
        <w:spacing w:after="0" w:line="240" w:lineRule="auto"/>
        <w:ind w:left="0" w:firstLine="0"/>
        <w:jc w:val="both"/>
      </w:pPr>
      <w:r w:rsidRPr="00AE0157">
        <w:rPr>
          <w:rStyle w:val="Refdenotaderodap"/>
        </w:rPr>
        <w:footnoteRef/>
      </w:r>
      <w:r w:rsidRPr="00AE0157">
        <w:t xml:space="preserve"> </w:t>
      </w:r>
      <w:r>
        <w:t>Após</w:t>
      </w:r>
      <w:r w:rsidRPr="00AE0157">
        <w:t xml:space="preserve"> sua conversão para o cristianismo, Saulo de Tarso torna-se</w:t>
      </w:r>
      <w:r>
        <w:t xml:space="preserve"> também</w:t>
      </w:r>
      <w:r w:rsidRPr="00AE0157">
        <w:t xml:space="preserve"> Paulo, um dos apóstolos de Jesus Cristo</w:t>
      </w:r>
      <w:r w:rsidRPr="002C5E4D">
        <w:t>: “</w:t>
      </w:r>
      <w:r w:rsidRPr="00AE0157">
        <w:rPr>
          <w:rStyle w:val="nfase"/>
          <w:i w:val="0"/>
          <w:color w:val="000000"/>
          <w:shd w:val="clear" w:color="auto" w:fill="FFFFFF"/>
        </w:rPr>
        <w:t>Então</w:t>
      </w:r>
      <w:r w:rsidRPr="00AE0157">
        <w:rPr>
          <w:rStyle w:val="apple-converted-space"/>
          <w:iCs/>
          <w:color w:val="000000"/>
          <w:shd w:val="clear" w:color="auto" w:fill="FFFFFF"/>
        </w:rPr>
        <w:t> </w:t>
      </w:r>
      <w:r w:rsidRPr="00AE0157">
        <w:rPr>
          <w:rStyle w:val="Forte"/>
          <w:b w:val="0"/>
          <w:iCs/>
          <w:color w:val="000000"/>
          <w:shd w:val="clear" w:color="auto" w:fill="FFFFFF"/>
        </w:rPr>
        <w:t>Saulo, que também se chamava Paulo,</w:t>
      </w:r>
      <w:r w:rsidRPr="00AE0157">
        <w:rPr>
          <w:rStyle w:val="apple-converted-space"/>
          <w:iCs/>
          <w:color w:val="000000"/>
          <w:shd w:val="clear" w:color="auto" w:fill="FFFFFF"/>
        </w:rPr>
        <w:t> </w:t>
      </w:r>
      <w:r w:rsidRPr="00AE0157">
        <w:rPr>
          <w:rStyle w:val="nfase"/>
          <w:i w:val="0"/>
          <w:color w:val="000000"/>
          <w:shd w:val="clear" w:color="auto" w:fill="FFFFFF"/>
        </w:rPr>
        <w:t>repleto do Espírito Santo, fixando nele os olhos, disse...” (</w:t>
      </w:r>
      <w:r>
        <w:rPr>
          <w:rStyle w:val="nfase"/>
          <w:i w:val="0"/>
          <w:color w:val="000000"/>
          <w:shd w:val="clear" w:color="auto" w:fill="FFFFFF"/>
        </w:rPr>
        <w:t xml:space="preserve">Atos dos </w:t>
      </w:r>
      <w:r w:rsidRPr="00AE0157">
        <w:rPr>
          <w:rStyle w:val="nfase"/>
          <w:i w:val="0"/>
          <w:color w:val="000000"/>
          <w:shd w:val="clear" w:color="auto" w:fill="FFFFFF"/>
        </w:rPr>
        <w:t>Apóstolos 13: 9). (</w:t>
      </w:r>
      <w:r w:rsidRPr="00AE0157">
        <w:rPr>
          <w:rStyle w:val="nfase"/>
          <w:color w:val="000000"/>
          <w:shd w:val="clear" w:color="auto" w:fill="FFFFFF"/>
        </w:rPr>
        <w:t>Bíblia de Jerusalém</w:t>
      </w:r>
      <w:r w:rsidRPr="00AE0157">
        <w:rPr>
          <w:rStyle w:val="nfase"/>
          <w:i w:val="0"/>
          <w:color w:val="000000"/>
          <w:shd w:val="clear" w:color="auto" w:fill="FFFFFF"/>
        </w:rPr>
        <w:t xml:space="preserve">, </w:t>
      </w:r>
      <w:r w:rsidR="00D65066">
        <w:rPr>
          <w:rStyle w:val="nfase"/>
          <w:i w:val="0"/>
          <w:color w:val="000000"/>
          <w:shd w:val="clear" w:color="auto" w:fill="FFFFFF"/>
        </w:rPr>
        <w:t xml:space="preserve">ed. </w:t>
      </w:r>
      <w:proofErr w:type="spellStart"/>
      <w:r w:rsidR="00D65066">
        <w:rPr>
          <w:rStyle w:val="nfase"/>
          <w:i w:val="0"/>
          <w:color w:val="000000"/>
          <w:shd w:val="clear" w:color="auto" w:fill="FFFFFF"/>
        </w:rPr>
        <w:t>Paulus</w:t>
      </w:r>
      <w:proofErr w:type="spellEnd"/>
      <w:r w:rsidR="00D65066">
        <w:rPr>
          <w:rStyle w:val="nfase"/>
          <w:i w:val="0"/>
          <w:color w:val="000000"/>
          <w:shd w:val="clear" w:color="auto" w:fill="FFFFFF"/>
        </w:rPr>
        <w:t xml:space="preserve">, </w:t>
      </w:r>
      <w:r w:rsidRPr="00AE0157">
        <w:rPr>
          <w:rStyle w:val="nfase"/>
          <w:i w:val="0"/>
          <w:color w:val="000000"/>
          <w:shd w:val="clear" w:color="auto" w:fill="FFFFFF"/>
        </w:rPr>
        <w:t>2016, p.</w:t>
      </w:r>
      <w:proofErr w:type="gramStart"/>
      <w:r w:rsidRPr="00AE0157">
        <w:rPr>
          <w:rStyle w:val="nfase"/>
          <w:i w:val="0"/>
          <w:color w:val="000000"/>
          <w:shd w:val="clear" w:color="auto" w:fill="FFFFFF"/>
        </w:rPr>
        <w:t xml:space="preserve"> </w:t>
      </w:r>
      <w:r w:rsidRPr="00AE0157">
        <w:t xml:space="preserve"> </w:t>
      </w:r>
      <w:proofErr w:type="gramEnd"/>
      <w:r w:rsidRPr="00AE0157">
        <w:t>1925).</w:t>
      </w:r>
    </w:p>
  </w:footnote>
  <w:footnote w:id="31">
    <w:p w:rsidR="00310FD8" w:rsidRPr="00D87FE5" w:rsidRDefault="00310FD8" w:rsidP="00435C01">
      <w:pPr>
        <w:spacing w:after="0" w:line="240" w:lineRule="auto"/>
        <w:jc w:val="both"/>
      </w:pPr>
      <w:r w:rsidRPr="009B5F50">
        <w:rPr>
          <w:rStyle w:val="FootnoteCharacters"/>
          <w:vertAlign w:val="superscript"/>
        </w:rPr>
        <w:footnoteRef/>
      </w:r>
      <w:r w:rsidRPr="009B5F50">
        <w:rPr>
          <w:vertAlign w:val="superscript"/>
        </w:rPr>
        <w:t xml:space="preserve"> </w:t>
      </w:r>
      <w:r w:rsidRPr="00D87FE5">
        <w:t xml:space="preserve">Camponês abastado. </w:t>
      </w:r>
    </w:p>
  </w:footnote>
  <w:footnote w:id="32">
    <w:p w:rsidR="00310FD8" w:rsidRPr="00467A0F" w:rsidRDefault="00310FD8">
      <w:pPr>
        <w:pStyle w:val="Textodenotaderodap"/>
        <w:rPr>
          <w:lang w:val="ru-RU"/>
        </w:rPr>
      </w:pPr>
      <w:r>
        <w:rPr>
          <w:rStyle w:val="Refdenotaderodap"/>
        </w:rPr>
        <w:footnoteRef/>
      </w:r>
      <w:r>
        <w:t xml:space="preserve"> Apelido de </w:t>
      </w:r>
      <w:proofErr w:type="spellStart"/>
      <w:r>
        <w:t>Vassíli</w:t>
      </w:r>
      <w:proofErr w:type="spellEnd"/>
      <w:r>
        <w:t>.</w:t>
      </w:r>
    </w:p>
  </w:footnote>
  <w:footnote w:id="33">
    <w:p w:rsidR="00310FD8" w:rsidRPr="009F38ED" w:rsidRDefault="00310FD8" w:rsidP="00A8231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Chura</w:t>
      </w:r>
      <w:proofErr w:type="spellEnd"/>
      <w:r>
        <w:t xml:space="preserve"> é apelido de </w:t>
      </w:r>
      <w:proofErr w:type="spellStart"/>
      <w:r>
        <w:t>Aleksandra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FA"/>
    <w:rsid w:val="00013472"/>
    <w:rsid w:val="00020BAB"/>
    <w:rsid w:val="000213A2"/>
    <w:rsid w:val="000259F5"/>
    <w:rsid w:val="00033900"/>
    <w:rsid w:val="00036FA6"/>
    <w:rsid w:val="000370EF"/>
    <w:rsid w:val="00037C11"/>
    <w:rsid w:val="00060BDB"/>
    <w:rsid w:val="00061DC2"/>
    <w:rsid w:val="00065283"/>
    <w:rsid w:val="0006534B"/>
    <w:rsid w:val="0006799A"/>
    <w:rsid w:val="000734D0"/>
    <w:rsid w:val="000740DE"/>
    <w:rsid w:val="00076180"/>
    <w:rsid w:val="00081103"/>
    <w:rsid w:val="00081DC6"/>
    <w:rsid w:val="000831C4"/>
    <w:rsid w:val="00090159"/>
    <w:rsid w:val="0009041B"/>
    <w:rsid w:val="0009350F"/>
    <w:rsid w:val="0009410C"/>
    <w:rsid w:val="00095617"/>
    <w:rsid w:val="00095C5D"/>
    <w:rsid w:val="000A2229"/>
    <w:rsid w:val="000A757F"/>
    <w:rsid w:val="000B127A"/>
    <w:rsid w:val="000C3057"/>
    <w:rsid w:val="000C4465"/>
    <w:rsid w:val="000C4E26"/>
    <w:rsid w:val="000D0F6B"/>
    <w:rsid w:val="000D134E"/>
    <w:rsid w:val="000E1A8E"/>
    <w:rsid w:val="000E6EF4"/>
    <w:rsid w:val="001016C4"/>
    <w:rsid w:val="001058BA"/>
    <w:rsid w:val="001131B4"/>
    <w:rsid w:val="00120D28"/>
    <w:rsid w:val="00120EDA"/>
    <w:rsid w:val="00125501"/>
    <w:rsid w:val="00130898"/>
    <w:rsid w:val="00135727"/>
    <w:rsid w:val="0014615E"/>
    <w:rsid w:val="00146BAC"/>
    <w:rsid w:val="00150542"/>
    <w:rsid w:val="00150CAB"/>
    <w:rsid w:val="00152E48"/>
    <w:rsid w:val="00153756"/>
    <w:rsid w:val="00154F43"/>
    <w:rsid w:val="00155B6F"/>
    <w:rsid w:val="00155DC5"/>
    <w:rsid w:val="00157F5C"/>
    <w:rsid w:val="001643D8"/>
    <w:rsid w:val="00165D39"/>
    <w:rsid w:val="00167C66"/>
    <w:rsid w:val="0017023E"/>
    <w:rsid w:val="00177BEF"/>
    <w:rsid w:val="00187129"/>
    <w:rsid w:val="00190A56"/>
    <w:rsid w:val="001A1A83"/>
    <w:rsid w:val="001A31EE"/>
    <w:rsid w:val="001A48BC"/>
    <w:rsid w:val="001A72FA"/>
    <w:rsid w:val="001B1EBB"/>
    <w:rsid w:val="001C0ADA"/>
    <w:rsid w:val="001C33EB"/>
    <w:rsid w:val="001C5D76"/>
    <w:rsid w:val="001D0785"/>
    <w:rsid w:val="001D07F0"/>
    <w:rsid w:val="001D1D67"/>
    <w:rsid w:val="001F1A75"/>
    <w:rsid w:val="001F4076"/>
    <w:rsid w:val="00207A9B"/>
    <w:rsid w:val="00212E65"/>
    <w:rsid w:val="0021463D"/>
    <w:rsid w:val="00224195"/>
    <w:rsid w:val="002263E0"/>
    <w:rsid w:val="00226ADF"/>
    <w:rsid w:val="002271C5"/>
    <w:rsid w:val="00231ACA"/>
    <w:rsid w:val="002332A5"/>
    <w:rsid w:val="0023601B"/>
    <w:rsid w:val="002372C9"/>
    <w:rsid w:val="00240F5A"/>
    <w:rsid w:val="00242151"/>
    <w:rsid w:val="0024743C"/>
    <w:rsid w:val="00254BEE"/>
    <w:rsid w:val="00257DC9"/>
    <w:rsid w:val="00263ED2"/>
    <w:rsid w:val="002646DC"/>
    <w:rsid w:val="0028133D"/>
    <w:rsid w:val="002813EB"/>
    <w:rsid w:val="002848FF"/>
    <w:rsid w:val="002960F2"/>
    <w:rsid w:val="002A0F33"/>
    <w:rsid w:val="002B49F7"/>
    <w:rsid w:val="002C1900"/>
    <w:rsid w:val="002C455D"/>
    <w:rsid w:val="002C5757"/>
    <w:rsid w:val="002C5E4D"/>
    <w:rsid w:val="002D2958"/>
    <w:rsid w:val="002D2B12"/>
    <w:rsid w:val="002D51D1"/>
    <w:rsid w:val="002F0B13"/>
    <w:rsid w:val="002F342A"/>
    <w:rsid w:val="003009E2"/>
    <w:rsid w:val="00302A0A"/>
    <w:rsid w:val="003034D3"/>
    <w:rsid w:val="003036FC"/>
    <w:rsid w:val="00310FD8"/>
    <w:rsid w:val="00311430"/>
    <w:rsid w:val="00311AF2"/>
    <w:rsid w:val="00322536"/>
    <w:rsid w:val="00322617"/>
    <w:rsid w:val="003317B1"/>
    <w:rsid w:val="00333B2C"/>
    <w:rsid w:val="00337A15"/>
    <w:rsid w:val="00352D1D"/>
    <w:rsid w:val="00357D44"/>
    <w:rsid w:val="00375CF2"/>
    <w:rsid w:val="003822F8"/>
    <w:rsid w:val="00384D8E"/>
    <w:rsid w:val="00384DCF"/>
    <w:rsid w:val="00386D5C"/>
    <w:rsid w:val="00392419"/>
    <w:rsid w:val="00396822"/>
    <w:rsid w:val="003A468B"/>
    <w:rsid w:val="003A515D"/>
    <w:rsid w:val="003B41E2"/>
    <w:rsid w:val="003B5A87"/>
    <w:rsid w:val="003B6070"/>
    <w:rsid w:val="003B76A4"/>
    <w:rsid w:val="003C1E62"/>
    <w:rsid w:val="003C4EE2"/>
    <w:rsid w:val="003C6D90"/>
    <w:rsid w:val="003D225A"/>
    <w:rsid w:val="003D375E"/>
    <w:rsid w:val="003D4B01"/>
    <w:rsid w:val="003D4DA2"/>
    <w:rsid w:val="003D7C27"/>
    <w:rsid w:val="003E7037"/>
    <w:rsid w:val="003F1139"/>
    <w:rsid w:val="003F5A8D"/>
    <w:rsid w:val="003F6E3C"/>
    <w:rsid w:val="003F7116"/>
    <w:rsid w:val="00402490"/>
    <w:rsid w:val="00403B38"/>
    <w:rsid w:val="00403F39"/>
    <w:rsid w:val="00410A3B"/>
    <w:rsid w:val="004110FA"/>
    <w:rsid w:val="0041157B"/>
    <w:rsid w:val="004123C5"/>
    <w:rsid w:val="004164E1"/>
    <w:rsid w:val="004249E0"/>
    <w:rsid w:val="0042745C"/>
    <w:rsid w:val="004340D0"/>
    <w:rsid w:val="00435C01"/>
    <w:rsid w:val="0044087B"/>
    <w:rsid w:val="00441BD2"/>
    <w:rsid w:val="00441F00"/>
    <w:rsid w:val="00443ECF"/>
    <w:rsid w:val="00444C6D"/>
    <w:rsid w:val="004500F5"/>
    <w:rsid w:val="00452130"/>
    <w:rsid w:val="0045332A"/>
    <w:rsid w:val="00456F44"/>
    <w:rsid w:val="004637F5"/>
    <w:rsid w:val="00466BA1"/>
    <w:rsid w:val="00467A0F"/>
    <w:rsid w:val="00471575"/>
    <w:rsid w:val="0047276B"/>
    <w:rsid w:val="004739D1"/>
    <w:rsid w:val="00476F82"/>
    <w:rsid w:val="00477851"/>
    <w:rsid w:val="004908B6"/>
    <w:rsid w:val="00491912"/>
    <w:rsid w:val="00492086"/>
    <w:rsid w:val="00492910"/>
    <w:rsid w:val="00492F59"/>
    <w:rsid w:val="00495D6D"/>
    <w:rsid w:val="00496EAF"/>
    <w:rsid w:val="004A0AC7"/>
    <w:rsid w:val="004A0B28"/>
    <w:rsid w:val="004A34B4"/>
    <w:rsid w:val="004B1388"/>
    <w:rsid w:val="004B2AC9"/>
    <w:rsid w:val="004B2EBA"/>
    <w:rsid w:val="004B3460"/>
    <w:rsid w:val="004C2595"/>
    <w:rsid w:val="004C37CE"/>
    <w:rsid w:val="004C6766"/>
    <w:rsid w:val="004C70C1"/>
    <w:rsid w:val="004D06D2"/>
    <w:rsid w:val="004D328E"/>
    <w:rsid w:val="004D4159"/>
    <w:rsid w:val="004D501B"/>
    <w:rsid w:val="004D60D5"/>
    <w:rsid w:val="004D7F2D"/>
    <w:rsid w:val="004E1171"/>
    <w:rsid w:val="004F02C5"/>
    <w:rsid w:val="004F0516"/>
    <w:rsid w:val="004F3716"/>
    <w:rsid w:val="004F4A6D"/>
    <w:rsid w:val="005033E1"/>
    <w:rsid w:val="005050DE"/>
    <w:rsid w:val="00523B82"/>
    <w:rsid w:val="005269CA"/>
    <w:rsid w:val="00527339"/>
    <w:rsid w:val="00531166"/>
    <w:rsid w:val="00534E48"/>
    <w:rsid w:val="005356CA"/>
    <w:rsid w:val="00536EEF"/>
    <w:rsid w:val="00547D40"/>
    <w:rsid w:val="00552955"/>
    <w:rsid w:val="005600AA"/>
    <w:rsid w:val="005611E6"/>
    <w:rsid w:val="00562595"/>
    <w:rsid w:val="005754F1"/>
    <w:rsid w:val="0057591A"/>
    <w:rsid w:val="0058028B"/>
    <w:rsid w:val="005806CF"/>
    <w:rsid w:val="00581682"/>
    <w:rsid w:val="00584E9C"/>
    <w:rsid w:val="00587761"/>
    <w:rsid w:val="0059441F"/>
    <w:rsid w:val="005A0A02"/>
    <w:rsid w:val="005A0C66"/>
    <w:rsid w:val="005A405D"/>
    <w:rsid w:val="005A4FD1"/>
    <w:rsid w:val="005B111F"/>
    <w:rsid w:val="005B1A6B"/>
    <w:rsid w:val="005B501B"/>
    <w:rsid w:val="005B57D8"/>
    <w:rsid w:val="005B662D"/>
    <w:rsid w:val="005D0B3B"/>
    <w:rsid w:val="005D5860"/>
    <w:rsid w:val="005E4DF6"/>
    <w:rsid w:val="005E7A2E"/>
    <w:rsid w:val="005F35F4"/>
    <w:rsid w:val="00601255"/>
    <w:rsid w:val="00603CEA"/>
    <w:rsid w:val="006056A7"/>
    <w:rsid w:val="00606A83"/>
    <w:rsid w:val="00620B3D"/>
    <w:rsid w:val="00621934"/>
    <w:rsid w:val="00624C85"/>
    <w:rsid w:val="0063123D"/>
    <w:rsid w:val="00633947"/>
    <w:rsid w:val="00636EF7"/>
    <w:rsid w:val="00654D2F"/>
    <w:rsid w:val="00656074"/>
    <w:rsid w:val="006603C5"/>
    <w:rsid w:val="00663F52"/>
    <w:rsid w:val="006734D1"/>
    <w:rsid w:val="006737EE"/>
    <w:rsid w:val="00674A8E"/>
    <w:rsid w:val="0067798B"/>
    <w:rsid w:val="00680B5D"/>
    <w:rsid w:val="00680C93"/>
    <w:rsid w:val="00682639"/>
    <w:rsid w:val="0068432C"/>
    <w:rsid w:val="00686776"/>
    <w:rsid w:val="00687564"/>
    <w:rsid w:val="00691943"/>
    <w:rsid w:val="006A529D"/>
    <w:rsid w:val="006A694F"/>
    <w:rsid w:val="006B02DD"/>
    <w:rsid w:val="006B1654"/>
    <w:rsid w:val="006B6A89"/>
    <w:rsid w:val="006C48F0"/>
    <w:rsid w:val="006D32C2"/>
    <w:rsid w:val="006D4559"/>
    <w:rsid w:val="006D78FD"/>
    <w:rsid w:val="006E03FF"/>
    <w:rsid w:val="006E2EFE"/>
    <w:rsid w:val="006F258B"/>
    <w:rsid w:val="006F441A"/>
    <w:rsid w:val="00704613"/>
    <w:rsid w:val="00712526"/>
    <w:rsid w:val="007176DE"/>
    <w:rsid w:val="00731319"/>
    <w:rsid w:val="007343D3"/>
    <w:rsid w:val="00736B5A"/>
    <w:rsid w:val="00736E2D"/>
    <w:rsid w:val="00740E88"/>
    <w:rsid w:val="007411B8"/>
    <w:rsid w:val="007453D6"/>
    <w:rsid w:val="00746E0A"/>
    <w:rsid w:val="00754E1C"/>
    <w:rsid w:val="007612CF"/>
    <w:rsid w:val="00770B96"/>
    <w:rsid w:val="00777054"/>
    <w:rsid w:val="007816C9"/>
    <w:rsid w:val="0079097B"/>
    <w:rsid w:val="00792958"/>
    <w:rsid w:val="007A31C6"/>
    <w:rsid w:val="007A7618"/>
    <w:rsid w:val="007B19B1"/>
    <w:rsid w:val="007B2471"/>
    <w:rsid w:val="007B493B"/>
    <w:rsid w:val="007B4E0F"/>
    <w:rsid w:val="007C4D3E"/>
    <w:rsid w:val="007C5688"/>
    <w:rsid w:val="007D0F80"/>
    <w:rsid w:val="007D1097"/>
    <w:rsid w:val="007D23A6"/>
    <w:rsid w:val="007D4F6A"/>
    <w:rsid w:val="007D5F9F"/>
    <w:rsid w:val="007D7DDD"/>
    <w:rsid w:val="007E0596"/>
    <w:rsid w:val="007E502C"/>
    <w:rsid w:val="007E66D6"/>
    <w:rsid w:val="007F23A3"/>
    <w:rsid w:val="007F61A4"/>
    <w:rsid w:val="007F7925"/>
    <w:rsid w:val="00804871"/>
    <w:rsid w:val="00807D08"/>
    <w:rsid w:val="008123A1"/>
    <w:rsid w:val="00812A9F"/>
    <w:rsid w:val="00834059"/>
    <w:rsid w:val="00844248"/>
    <w:rsid w:val="00846D31"/>
    <w:rsid w:val="00847077"/>
    <w:rsid w:val="0084733E"/>
    <w:rsid w:val="00853C82"/>
    <w:rsid w:val="008550C2"/>
    <w:rsid w:val="00855C2C"/>
    <w:rsid w:val="0085690E"/>
    <w:rsid w:val="0086385D"/>
    <w:rsid w:val="00864A7E"/>
    <w:rsid w:val="00877962"/>
    <w:rsid w:val="00890BEB"/>
    <w:rsid w:val="0089220E"/>
    <w:rsid w:val="00893C92"/>
    <w:rsid w:val="00895B77"/>
    <w:rsid w:val="008A11AE"/>
    <w:rsid w:val="008A5B31"/>
    <w:rsid w:val="008B03D7"/>
    <w:rsid w:val="008B07E8"/>
    <w:rsid w:val="008B143D"/>
    <w:rsid w:val="008C3CE5"/>
    <w:rsid w:val="008C4F64"/>
    <w:rsid w:val="008C7A20"/>
    <w:rsid w:val="008D1D06"/>
    <w:rsid w:val="008D25B6"/>
    <w:rsid w:val="008D35A6"/>
    <w:rsid w:val="008D5B6E"/>
    <w:rsid w:val="008E33F2"/>
    <w:rsid w:val="008F5BF1"/>
    <w:rsid w:val="00902967"/>
    <w:rsid w:val="009030A3"/>
    <w:rsid w:val="009052EA"/>
    <w:rsid w:val="00910B94"/>
    <w:rsid w:val="00927C01"/>
    <w:rsid w:val="00931FB7"/>
    <w:rsid w:val="0093388F"/>
    <w:rsid w:val="009524BF"/>
    <w:rsid w:val="00954E98"/>
    <w:rsid w:val="00957E70"/>
    <w:rsid w:val="00957F4A"/>
    <w:rsid w:val="00963542"/>
    <w:rsid w:val="009659D0"/>
    <w:rsid w:val="009664A2"/>
    <w:rsid w:val="00967C73"/>
    <w:rsid w:val="0097780B"/>
    <w:rsid w:val="009853F2"/>
    <w:rsid w:val="00990BCD"/>
    <w:rsid w:val="009B5F50"/>
    <w:rsid w:val="009C73C1"/>
    <w:rsid w:val="009D3AAE"/>
    <w:rsid w:val="009D4F68"/>
    <w:rsid w:val="009D71DC"/>
    <w:rsid w:val="009E3DC9"/>
    <w:rsid w:val="009F0AF7"/>
    <w:rsid w:val="009F7C39"/>
    <w:rsid w:val="00A025B6"/>
    <w:rsid w:val="00A0293C"/>
    <w:rsid w:val="00A02D8E"/>
    <w:rsid w:val="00A1518C"/>
    <w:rsid w:val="00A1733C"/>
    <w:rsid w:val="00A30F58"/>
    <w:rsid w:val="00A405A3"/>
    <w:rsid w:val="00A40F48"/>
    <w:rsid w:val="00A46921"/>
    <w:rsid w:val="00A5052E"/>
    <w:rsid w:val="00A50A13"/>
    <w:rsid w:val="00A5196A"/>
    <w:rsid w:val="00A52A32"/>
    <w:rsid w:val="00A543C8"/>
    <w:rsid w:val="00A54504"/>
    <w:rsid w:val="00A62C61"/>
    <w:rsid w:val="00A6376A"/>
    <w:rsid w:val="00A64244"/>
    <w:rsid w:val="00A73BD8"/>
    <w:rsid w:val="00A75343"/>
    <w:rsid w:val="00A75B92"/>
    <w:rsid w:val="00A77BCF"/>
    <w:rsid w:val="00A82027"/>
    <w:rsid w:val="00A8231D"/>
    <w:rsid w:val="00A91719"/>
    <w:rsid w:val="00AC20B1"/>
    <w:rsid w:val="00AD11FB"/>
    <w:rsid w:val="00AD13A2"/>
    <w:rsid w:val="00AD4677"/>
    <w:rsid w:val="00AD6AE0"/>
    <w:rsid w:val="00AE0157"/>
    <w:rsid w:val="00AE01A1"/>
    <w:rsid w:val="00AE6B7D"/>
    <w:rsid w:val="00AE72E3"/>
    <w:rsid w:val="00AF0BF3"/>
    <w:rsid w:val="00AF4C25"/>
    <w:rsid w:val="00B03F26"/>
    <w:rsid w:val="00B04477"/>
    <w:rsid w:val="00B04808"/>
    <w:rsid w:val="00B05D68"/>
    <w:rsid w:val="00B077EA"/>
    <w:rsid w:val="00B171FB"/>
    <w:rsid w:val="00B25518"/>
    <w:rsid w:val="00B26BF3"/>
    <w:rsid w:val="00B27514"/>
    <w:rsid w:val="00B30998"/>
    <w:rsid w:val="00B32769"/>
    <w:rsid w:val="00B33AE3"/>
    <w:rsid w:val="00B403DF"/>
    <w:rsid w:val="00B47FF4"/>
    <w:rsid w:val="00B5034C"/>
    <w:rsid w:val="00B5290B"/>
    <w:rsid w:val="00B53670"/>
    <w:rsid w:val="00B54879"/>
    <w:rsid w:val="00B55D06"/>
    <w:rsid w:val="00B62D43"/>
    <w:rsid w:val="00B6515C"/>
    <w:rsid w:val="00B715CE"/>
    <w:rsid w:val="00B72ABC"/>
    <w:rsid w:val="00B72E51"/>
    <w:rsid w:val="00B73DC0"/>
    <w:rsid w:val="00B744FD"/>
    <w:rsid w:val="00B80E47"/>
    <w:rsid w:val="00B81B72"/>
    <w:rsid w:val="00B82870"/>
    <w:rsid w:val="00B82C1C"/>
    <w:rsid w:val="00BA266D"/>
    <w:rsid w:val="00BB4F1F"/>
    <w:rsid w:val="00BB5835"/>
    <w:rsid w:val="00BD22E5"/>
    <w:rsid w:val="00BD438D"/>
    <w:rsid w:val="00BD64E5"/>
    <w:rsid w:val="00BE2945"/>
    <w:rsid w:val="00BE43EC"/>
    <w:rsid w:val="00BF1085"/>
    <w:rsid w:val="00BF2AE8"/>
    <w:rsid w:val="00BF6448"/>
    <w:rsid w:val="00C01FF2"/>
    <w:rsid w:val="00C03451"/>
    <w:rsid w:val="00C046D3"/>
    <w:rsid w:val="00C05A2E"/>
    <w:rsid w:val="00C0686A"/>
    <w:rsid w:val="00C1302E"/>
    <w:rsid w:val="00C152E3"/>
    <w:rsid w:val="00C24EA9"/>
    <w:rsid w:val="00C26F78"/>
    <w:rsid w:val="00C314EC"/>
    <w:rsid w:val="00C34599"/>
    <w:rsid w:val="00C3464E"/>
    <w:rsid w:val="00C3604E"/>
    <w:rsid w:val="00C43EDD"/>
    <w:rsid w:val="00C4441A"/>
    <w:rsid w:val="00C454CB"/>
    <w:rsid w:val="00C46D04"/>
    <w:rsid w:val="00C47E30"/>
    <w:rsid w:val="00C554E3"/>
    <w:rsid w:val="00C721BA"/>
    <w:rsid w:val="00C7245B"/>
    <w:rsid w:val="00C942AF"/>
    <w:rsid w:val="00C9633F"/>
    <w:rsid w:val="00CA176E"/>
    <w:rsid w:val="00CA3FEC"/>
    <w:rsid w:val="00CA4D50"/>
    <w:rsid w:val="00CA6BEC"/>
    <w:rsid w:val="00CB2349"/>
    <w:rsid w:val="00CB3E10"/>
    <w:rsid w:val="00CC18AA"/>
    <w:rsid w:val="00CD0EB5"/>
    <w:rsid w:val="00CD35E3"/>
    <w:rsid w:val="00CD47BD"/>
    <w:rsid w:val="00CD629C"/>
    <w:rsid w:val="00CD7D7B"/>
    <w:rsid w:val="00CE7421"/>
    <w:rsid w:val="00CE773E"/>
    <w:rsid w:val="00CF093E"/>
    <w:rsid w:val="00CF249F"/>
    <w:rsid w:val="00CF40CE"/>
    <w:rsid w:val="00D07A6D"/>
    <w:rsid w:val="00D138D8"/>
    <w:rsid w:val="00D1592E"/>
    <w:rsid w:val="00D17E7E"/>
    <w:rsid w:val="00D36667"/>
    <w:rsid w:val="00D41A99"/>
    <w:rsid w:val="00D449C5"/>
    <w:rsid w:val="00D45191"/>
    <w:rsid w:val="00D54C75"/>
    <w:rsid w:val="00D61C48"/>
    <w:rsid w:val="00D63494"/>
    <w:rsid w:val="00D6484C"/>
    <w:rsid w:val="00D65066"/>
    <w:rsid w:val="00D66EDF"/>
    <w:rsid w:val="00D7385E"/>
    <w:rsid w:val="00D84B7A"/>
    <w:rsid w:val="00D84F15"/>
    <w:rsid w:val="00D8665E"/>
    <w:rsid w:val="00D87A94"/>
    <w:rsid w:val="00D87FE5"/>
    <w:rsid w:val="00D905BB"/>
    <w:rsid w:val="00D9441E"/>
    <w:rsid w:val="00D95C72"/>
    <w:rsid w:val="00DA107F"/>
    <w:rsid w:val="00DA1B9D"/>
    <w:rsid w:val="00DA3AE0"/>
    <w:rsid w:val="00DC03B5"/>
    <w:rsid w:val="00DC0414"/>
    <w:rsid w:val="00DC29E8"/>
    <w:rsid w:val="00DC4E48"/>
    <w:rsid w:val="00DC652F"/>
    <w:rsid w:val="00DD1C3A"/>
    <w:rsid w:val="00DD547E"/>
    <w:rsid w:val="00DD6FCE"/>
    <w:rsid w:val="00DD72A2"/>
    <w:rsid w:val="00DE0448"/>
    <w:rsid w:val="00DE2A90"/>
    <w:rsid w:val="00DE2C9C"/>
    <w:rsid w:val="00DF349D"/>
    <w:rsid w:val="00DF3CDD"/>
    <w:rsid w:val="00DF4B55"/>
    <w:rsid w:val="00DF4FE9"/>
    <w:rsid w:val="00E004BA"/>
    <w:rsid w:val="00E05B98"/>
    <w:rsid w:val="00E067FC"/>
    <w:rsid w:val="00E06ED9"/>
    <w:rsid w:val="00E108A8"/>
    <w:rsid w:val="00E17F9E"/>
    <w:rsid w:val="00E22C93"/>
    <w:rsid w:val="00E25665"/>
    <w:rsid w:val="00E309C5"/>
    <w:rsid w:val="00E32D69"/>
    <w:rsid w:val="00E3310C"/>
    <w:rsid w:val="00E42B24"/>
    <w:rsid w:val="00E45A18"/>
    <w:rsid w:val="00E45E6E"/>
    <w:rsid w:val="00E50160"/>
    <w:rsid w:val="00E50D26"/>
    <w:rsid w:val="00E55363"/>
    <w:rsid w:val="00E63A59"/>
    <w:rsid w:val="00E64E6F"/>
    <w:rsid w:val="00E663EF"/>
    <w:rsid w:val="00E7254C"/>
    <w:rsid w:val="00E761AF"/>
    <w:rsid w:val="00E76490"/>
    <w:rsid w:val="00E7728E"/>
    <w:rsid w:val="00E80323"/>
    <w:rsid w:val="00E80416"/>
    <w:rsid w:val="00E80E65"/>
    <w:rsid w:val="00E829F7"/>
    <w:rsid w:val="00E85939"/>
    <w:rsid w:val="00E86D9F"/>
    <w:rsid w:val="00E9051B"/>
    <w:rsid w:val="00EA1DB0"/>
    <w:rsid w:val="00EA33BB"/>
    <w:rsid w:val="00EA3E20"/>
    <w:rsid w:val="00EB2B40"/>
    <w:rsid w:val="00EC4D6C"/>
    <w:rsid w:val="00EC51F3"/>
    <w:rsid w:val="00ED0225"/>
    <w:rsid w:val="00ED1C02"/>
    <w:rsid w:val="00ED3485"/>
    <w:rsid w:val="00ED4A32"/>
    <w:rsid w:val="00EE07FE"/>
    <w:rsid w:val="00EE3A93"/>
    <w:rsid w:val="00EE40E3"/>
    <w:rsid w:val="00EE621B"/>
    <w:rsid w:val="00EE788C"/>
    <w:rsid w:val="00EF65ED"/>
    <w:rsid w:val="00EF7792"/>
    <w:rsid w:val="00EF79D4"/>
    <w:rsid w:val="00F06C21"/>
    <w:rsid w:val="00F10D8E"/>
    <w:rsid w:val="00F112C2"/>
    <w:rsid w:val="00F1192A"/>
    <w:rsid w:val="00F22C19"/>
    <w:rsid w:val="00F33DD6"/>
    <w:rsid w:val="00F443A4"/>
    <w:rsid w:val="00F474A4"/>
    <w:rsid w:val="00F552D2"/>
    <w:rsid w:val="00F55B54"/>
    <w:rsid w:val="00F62BC4"/>
    <w:rsid w:val="00F63128"/>
    <w:rsid w:val="00F65059"/>
    <w:rsid w:val="00F673FA"/>
    <w:rsid w:val="00F71E94"/>
    <w:rsid w:val="00F80FB9"/>
    <w:rsid w:val="00F81423"/>
    <w:rsid w:val="00F84405"/>
    <w:rsid w:val="00F86616"/>
    <w:rsid w:val="00F8689B"/>
    <w:rsid w:val="00F90FB3"/>
    <w:rsid w:val="00F910B6"/>
    <w:rsid w:val="00FA501B"/>
    <w:rsid w:val="00FB4868"/>
    <w:rsid w:val="00FC7882"/>
    <w:rsid w:val="00FD1D2F"/>
    <w:rsid w:val="00FE03BD"/>
    <w:rsid w:val="00FE24F1"/>
    <w:rsid w:val="00FF0862"/>
    <w:rsid w:val="00FF4345"/>
    <w:rsid w:val="00F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</w:style>
  <w:style w:type="paragraph" w:styleId="Ttulo1">
    <w:name w:val="heading 1"/>
    <w:basedOn w:val="Ttulo10"/>
    <w:next w:val="Corpodetexto"/>
    <w:qFormat/>
    <w:pPr>
      <w:tabs>
        <w:tab w:val="num" w:pos="0"/>
      </w:tabs>
      <w:ind w:left="432" w:hanging="432"/>
      <w:outlineLvl w:val="0"/>
    </w:pPr>
  </w:style>
  <w:style w:type="paragraph" w:styleId="Ttulo2">
    <w:name w:val="heading 2"/>
    <w:basedOn w:val="Ttulo10"/>
    <w:next w:val="Corpodetexto"/>
    <w:qFormat/>
    <w:pPr>
      <w:tabs>
        <w:tab w:val="num" w:pos="0"/>
      </w:tabs>
      <w:ind w:left="576" w:hanging="576"/>
      <w:outlineLvl w:val="1"/>
    </w:pPr>
  </w:style>
  <w:style w:type="paragraph" w:styleId="Ttulo3">
    <w:name w:val="heading 3"/>
    <w:basedOn w:val="Ttulo10"/>
    <w:next w:val="Corpodetexto"/>
    <w:qFormat/>
    <w:pPr>
      <w:tabs>
        <w:tab w:val="num" w:pos="0"/>
      </w:tabs>
      <w:ind w:left="720" w:hanging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customStyle="1" w:styleId="CitaoIntensaChar">
    <w:name w:val="Citação Intensa Char"/>
    <w:rPr>
      <w:b/>
      <w:bCs/>
      <w:i/>
      <w:iCs/>
      <w:color w:val="4F81BD"/>
    </w:rPr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  <w:uiPriority w:val="99"/>
  </w:style>
  <w:style w:type="character" w:customStyle="1" w:styleId="FootnoteCharacters">
    <w:name w:val="Footnote Characters"/>
  </w:style>
  <w:style w:type="character" w:styleId="Refdenotaderodap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Refdenotadefim">
    <w:name w:val="endnote reference"/>
    <w:rPr>
      <w:vertAlign w:val="superscript"/>
    </w:rPr>
  </w:style>
  <w:style w:type="paragraph" w:customStyle="1" w:styleId="Heading">
    <w:name w:val="Heading"/>
    <w:basedOn w:val="Ttulo10"/>
    <w:next w:val="Corpodetexto"/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itaoIntensa1">
    <w:name w:val="Citação Intensa1"/>
    <w:basedOn w:val="Normal"/>
    <w:next w:val="Normal"/>
    <w:pPr>
      <w:pBdr>
        <w:bottom w:val="single" w:sz="4" w:space="4" w:color="000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10"/>
    <w:next w:val="Corpodetexto"/>
    <w:qFormat/>
  </w:style>
  <w:style w:type="paragraph" w:styleId="Textodenotaderodap">
    <w:name w:val="footnote text"/>
    <w:basedOn w:val="Normal"/>
    <w:pPr>
      <w:suppressLineNumbers/>
      <w:ind w:left="339" w:hanging="33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72FA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1A72FA"/>
    <w:rPr>
      <w:rFonts w:ascii="Tahoma" w:eastAsia="Calibri" w:hAnsi="Tahoma" w:cs="Tahoma"/>
      <w:kern w:val="1"/>
      <w:sz w:val="16"/>
      <w:szCs w:val="16"/>
      <w:lang w:eastAsia="en-US"/>
    </w:rPr>
  </w:style>
  <w:style w:type="character" w:styleId="Refdecomentrio">
    <w:name w:val="annotation reference"/>
    <w:uiPriority w:val="99"/>
    <w:semiHidden/>
    <w:unhideWhenUsed/>
    <w:rsid w:val="009C73C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73C1"/>
  </w:style>
  <w:style w:type="character" w:customStyle="1" w:styleId="TextodecomentrioChar">
    <w:name w:val="Texto de comentário Char"/>
    <w:link w:val="Textodecomentrio"/>
    <w:uiPriority w:val="99"/>
    <w:semiHidden/>
    <w:rsid w:val="009C73C1"/>
    <w:rPr>
      <w:rFonts w:ascii="Calibri" w:eastAsia="Calibri" w:hAnsi="Calibri" w:cs="font417"/>
      <w:kern w:val="1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73C1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9C73C1"/>
    <w:rPr>
      <w:rFonts w:ascii="Calibri" w:eastAsia="Calibri" w:hAnsi="Calibri" w:cs="font417"/>
      <w:b/>
      <w:bCs/>
      <w:kern w:val="1"/>
      <w:lang w:eastAsia="en-US"/>
    </w:rPr>
  </w:style>
  <w:style w:type="character" w:customStyle="1" w:styleId="FootnoteAnchor">
    <w:name w:val="Footnote Anchor"/>
    <w:rsid w:val="000734D0"/>
    <w:rPr>
      <w:vertAlign w:val="superscript"/>
    </w:rPr>
  </w:style>
  <w:style w:type="character" w:customStyle="1" w:styleId="InternetLink">
    <w:name w:val="Internet Link"/>
    <w:rsid w:val="000734D0"/>
    <w:rPr>
      <w:color w:val="000080"/>
      <w:u w:val="single"/>
    </w:rPr>
  </w:style>
  <w:style w:type="paragraph" w:customStyle="1" w:styleId="Footnote">
    <w:name w:val="Footnote"/>
    <w:basedOn w:val="Normal"/>
    <w:rsid w:val="000734D0"/>
    <w:pPr>
      <w:suppressLineNumbers/>
      <w:ind w:left="339" w:hanging="339"/>
    </w:pPr>
    <w:rPr>
      <w:lang w:eastAsia="zh-CN"/>
    </w:rPr>
  </w:style>
  <w:style w:type="character" w:styleId="Hyperlink">
    <w:name w:val="Hyperlink"/>
    <w:uiPriority w:val="99"/>
    <w:unhideWhenUsed/>
    <w:rsid w:val="001A1A83"/>
    <w:rPr>
      <w:color w:val="0000FF"/>
      <w:u w:val="single"/>
    </w:rPr>
  </w:style>
  <w:style w:type="character" w:styleId="nfase">
    <w:name w:val="Emphasis"/>
    <w:uiPriority w:val="20"/>
    <w:qFormat/>
    <w:rsid w:val="00AE0157"/>
    <w:rPr>
      <w:i/>
      <w:iCs/>
    </w:rPr>
  </w:style>
  <w:style w:type="character" w:customStyle="1" w:styleId="apple-converted-space">
    <w:name w:val="apple-converted-space"/>
    <w:rsid w:val="00AE0157"/>
  </w:style>
  <w:style w:type="character" w:styleId="Forte">
    <w:name w:val="Strong"/>
    <w:uiPriority w:val="22"/>
    <w:qFormat/>
    <w:rsid w:val="00AE01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</w:style>
  <w:style w:type="paragraph" w:styleId="Ttulo1">
    <w:name w:val="heading 1"/>
    <w:basedOn w:val="Ttulo10"/>
    <w:next w:val="Corpodetexto"/>
    <w:qFormat/>
    <w:pPr>
      <w:tabs>
        <w:tab w:val="num" w:pos="0"/>
      </w:tabs>
      <w:ind w:left="432" w:hanging="432"/>
      <w:outlineLvl w:val="0"/>
    </w:pPr>
  </w:style>
  <w:style w:type="paragraph" w:styleId="Ttulo2">
    <w:name w:val="heading 2"/>
    <w:basedOn w:val="Ttulo10"/>
    <w:next w:val="Corpodetexto"/>
    <w:qFormat/>
    <w:pPr>
      <w:tabs>
        <w:tab w:val="num" w:pos="0"/>
      </w:tabs>
      <w:ind w:left="576" w:hanging="576"/>
      <w:outlineLvl w:val="1"/>
    </w:pPr>
  </w:style>
  <w:style w:type="paragraph" w:styleId="Ttulo3">
    <w:name w:val="heading 3"/>
    <w:basedOn w:val="Ttulo10"/>
    <w:next w:val="Corpodetexto"/>
    <w:qFormat/>
    <w:pPr>
      <w:tabs>
        <w:tab w:val="num" w:pos="0"/>
      </w:tabs>
      <w:ind w:left="720" w:hanging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customStyle="1" w:styleId="CitaoIntensaChar">
    <w:name w:val="Citação Intensa Char"/>
    <w:rPr>
      <w:b/>
      <w:bCs/>
      <w:i/>
      <w:iCs/>
      <w:color w:val="4F81BD"/>
    </w:rPr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  <w:uiPriority w:val="99"/>
  </w:style>
  <w:style w:type="character" w:customStyle="1" w:styleId="FootnoteCharacters">
    <w:name w:val="Footnote Characters"/>
  </w:style>
  <w:style w:type="character" w:styleId="Refdenotaderodap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Refdenotadefim">
    <w:name w:val="endnote reference"/>
    <w:rPr>
      <w:vertAlign w:val="superscript"/>
    </w:rPr>
  </w:style>
  <w:style w:type="paragraph" w:customStyle="1" w:styleId="Heading">
    <w:name w:val="Heading"/>
    <w:basedOn w:val="Ttulo10"/>
    <w:next w:val="Corpodetexto"/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itaoIntensa1">
    <w:name w:val="Citação Intensa1"/>
    <w:basedOn w:val="Normal"/>
    <w:next w:val="Normal"/>
    <w:pPr>
      <w:pBdr>
        <w:bottom w:val="single" w:sz="4" w:space="4" w:color="000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10"/>
    <w:next w:val="Corpodetexto"/>
    <w:qFormat/>
  </w:style>
  <w:style w:type="paragraph" w:styleId="Textodenotaderodap">
    <w:name w:val="footnote text"/>
    <w:basedOn w:val="Normal"/>
    <w:pPr>
      <w:suppressLineNumbers/>
      <w:ind w:left="339" w:hanging="33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72FA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1A72FA"/>
    <w:rPr>
      <w:rFonts w:ascii="Tahoma" w:eastAsia="Calibri" w:hAnsi="Tahoma" w:cs="Tahoma"/>
      <w:kern w:val="1"/>
      <w:sz w:val="16"/>
      <w:szCs w:val="16"/>
      <w:lang w:eastAsia="en-US"/>
    </w:rPr>
  </w:style>
  <w:style w:type="character" w:styleId="Refdecomentrio">
    <w:name w:val="annotation reference"/>
    <w:uiPriority w:val="99"/>
    <w:semiHidden/>
    <w:unhideWhenUsed/>
    <w:rsid w:val="009C73C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73C1"/>
  </w:style>
  <w:style w:type="character" w:customStyle="1" w:styleId="TextodecomentrioChar">
    <w:name w:val="Texto de comentário Char"/>
    <w:link w:val="Textodecomentrio"/>
    <w:uiPriority w:val="99"/>
    <w:semiHidden/>
    <w:rsid w:val="009C73C1"/>
    <w:rPr>
      <w:rFonts w:ascii="Calibri" w:eastAsia="Calibri" w:hAnsi="Calibri" w:cs="font417"/>
      <w:kern w:val="1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73C1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9C73C1"/>
    <w:rPr>
      <w:rFonts w:ascii="Calibri" w:eastAsia="Calibri" w:hAnsi="Calibri" w:cs="font417"/>
      <w:b/>
      <w:bCs/>
      <w:kern w:val="1"/>
      <w:lang w:eastAsia="en-US"/>
    </w:rPr>
  </w:style>
  <w:style w:type="character" w:customStyle="1" w:styleId="FootnoteAnchor">
    <w:name w:val="Footnote Anchor"/>
    <w:rsid w:val="000734D0"/>
    <w:rPr>
      <w:vertAlign w:val="superscript"/>
    </w:rPr>
  </w:style>
  <w:style w:type="character" w:customStyle="1" w:styleId="InternetLink">
    <w:name w:val="Internet Link"/>
    <w:rsid w:val="000734D0"/>
    <w:rPr>
      <w:color w:val="000080"/>
      <w:u w:val="single"/>
    </w:rPr>
  </w:style>
  <w:style w:type="paragraph" w:customStyle="1" w:styleId="Footnote">
    <w:name w:val="Footnote"/>
    <w:basedOn w:val="Normal"/>
    <w:rsid w:val="000734D0"/>
    <w:pPr>
      <w:suppressLineNumbers/>
      <w:ind w:left="339" w:hanging="339"/>
    </w:pPr>
    <w:rPr>
      <w:lang w:eastAsia="zh-CN"/>
    </w:rPr>
  </w:style>
  <w:style w:type="character" w:styleId="Hyperlink">
    <w:name w:val="Hyperlink"/>
    <w:uiPriority w:val="99"/>
    <w:unhideWhenUsed/>
    <w:rsid w:val="001A1A83"/>
    <w:rPr>
      <w:color w:val="0000FF"/>
      <w:u w:val="single"/>
    </w:rPr>
  </w:style>
  <w:style w:type="character" w:styleId="nfase">
    <w:name w:val="Emphasis"/>
    <w:uiPriority w:val="20"/>
    <w:qFormat/>
    <w:rsid w:val="00AE0157"/>
    <w:rPr>
      <w:i/>
      <w:iCs/>
    </w:rPr>
  </w:style>
  <w:style w:type="character" w:customStyle="1" w:styleId="apple-converted-space">
    <w:name w:val="apple-converted-space"/>
    <w:rsid w:val="00AE0157"/>
  </w:style>
  <w:style w:type="character" w:styleId="Forte">
    <w:name w:val="Strong"/>
    <w:uiPriority w:val="22"/>
    <w:qFormat/>
    <w:rsid w:val="00AE0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80396-8F2D-4785-9A61-BAE27BC01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4614</Words>
  <Characters>24919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29475</CharactersWithSpaces>
  <SharedDoc>false</SharedDoc>
  <HLinks>
    <vt:vector size="6" baseType="variant">
      <vt:variant>
        <vt:i4>2162786</vt:i4>
      </vt:variant>
      <vt:variant>
        <vt:i4>0</vt:i4>
      </vt:variant>
      <vt:variant>
        <vt:i4>0</vt:i4>
      </vt:variant>
      <vt:variant>
        <vt:i4>5</vt:i4>
      </vt:variant>
      <vt:variant>
        <vt:lpwstr>https://glosbe.com/ru/en/%D0%BF%D1%80%D0%B8%D0%BC%D0%B8%D1%80%D0%B8%D1%82%D0%B5%D0%BB%D1%8C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</dc:creator>
  <cp:lastModifiedBy>Daniela Mountian</cp:lastModifiedBy>
  <cp:revision>2</cp:revision>
  <cp:lastPrinted>2016-08-16T19:05:00Z</cp:lastPrinted>
  <dcterms:created xsi:type="dcterms:W3CDTF">2017-09-04T07:50:00Z</dcterms:created>
  <dcterms:modified xsi:type="dcterms:W3CDTF">2017-09-04T07:50:00Z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